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bookmarkStart w:colFirst="0" w:colLast="0" w:name="bookmark=id.gjdgxs" w:id="0"/>
    <w:bookmarkEnd w:id="0"/>
    <w:sdt>
      <w:sdtPr>
        <w:tag w:val="goog_rdk_3"/>
      </w:sdtPr>
      <w:sdtContent>
        <w:p w:rsidR="00000000" w:rsidDel="00000000" w:rsidP="00000000" w:rsidRDefault="00000000" w:rsidRPr="00000000" w14:paraId="00000001">
          <w:pPr>
            <w:pStyle w:val="Heading1"/>
            <w:jc w:val="center"/>
            <w:rPr>
              <w:ins w:author="Gill Mattheus" w:id="2" w:date="2024-07-04T20:27:36Z"/>
              <w:sz w:val="48"/>
              <w:szCs w:val="48"/>
              <w:rPrChange w:author="Gill Mattheus" w:id="1" w:date="2024-07-04T20:27:29Z">
                <w:rPr/>
              </w:rPrChange>
            </w:rPr>
          </w:pPr>
          <w:sdt>
            <w:sdtPr>
              <w:tag w:val="goog_rdk_0"/>
            </w:sdtPr>
            <w:sdtContent>
              <w:r w:rsidDel="00000000" w:rsidR="00000000" w:rsidRPr="00000000">
                <w:rPr>
                  <w:sz w:val="48"/>
                  <w:szCs w:val="48"/>
                  <w:rtl w:val="0"/>
                  <w:rPrChange w:author="Gill Mattheus" w:id="1" w:date="2024-07-04T20:27:29Z">
                    <w:rPr/>
                  </w:rPrChange>
                </w:rPr>
                <w:t xml:space="preserve">DEEL III</w:t>
              </w:r>
            </w:sdtContent>
          </w:sdt>
          <w:sdt>
            <w:sdtPr>
              <w:tag w:val="goog_rdk_1"/>
            </w:sdtPr>
            <w:sdtContent>
              <w:ins w:author="Gill Mattheus" w:id="2" w:date="2024-07-04T20:27:36Z"/>
              <w:sdt>
                <w:sdtPr>
                  <w:tag w:val="goog_rdk_2"/>
                </w:sdtPr>
                <w:sdtContent>
                  <w:ins w:author="Gill Mattheus" w:id="2" w:date="2024-07-04T20:27:36Z">
                    <w:r w:rsidDel="00000000" w:rsidR="00000000" w:rsidRPr="00000000">
                      <w:rPr>
                        <w:rtl w:val="0"/>
                      </w:rPr>
                    </w:r>
                  </w:ins>
                </w:sdtContent>
              </w:sdt>
              <w:ins w:author="Gill Mattheus" w:id="2" w:date="2024-07-04T20:27:36Z"/>
            </w:sdtContent>
          </w:sdt>
        </w:p>
      </w:sdtContent>
    </w:sdt>
    <w:sdt>
      <w:sdtPr>
        <w:tag w:val="goog_rdk_10"/>
      </w:sdtPr>
      <w:sdtContent>
        <w:p w:rsidR="00000000" w:rsidDel="00000000" w:rsidP="00000000" w:rsidRDefault="00000000" w:rsidRPr="00000000" w14:paraId="00000002">
          <w:pPr>
            <w:pStyle w:val="Heading1"/>
            <w:jc w:val="center"/>
            <w:rPr>
              <w:ins w:author="Gill Mattheus" w:id="4" w:date="2024-07-04T20:27:07Z"/>
              <w:sz w:val="48"/>
              <w:szCs w:val="48"/>
              <w:rPrChange w:author="Gill Mattheus" w:id="1" w:date="2024-07-04T20:27:29Z">
                <w:rPr/>
              </w:rPrChange>
            </w:rPr>
          </w:pPr>
          <w:sdt>
            <w:sdtPr>
              <w:tag w:val="goog_rdk_5"/>
            </w:sdtPr>
            <w:sdtContent>
              <w:del w:author="Gill Mattheus" w:id="3" w:date="2024-07-04T20:27:35Z"/>
              <w:sdt>
                <w:sdtPr>
                  <w:tag w:val="goog_rdk_6"/>
                </w:sdtPr>
                <w:sdtContent>
                  <w:del w:author="Gill Mattheus" w:id="3" w:date="2024-07-04T20:27:35Z">
                    <w:r w:rsidDel="00000000" w:rsidR="00000000" w:rsidRPr="00000000">
                      <w:rPr>
                        <w:sz w:val="48"/>
                        <w:szCs w:val="48"/>
                        <w:rtl w:val="0"/>
                        <w:rPrChange w:author="Gill Mattheus" w:id="1" w:date="2024-07-04T20:27:29Z">
                          <w:rPr/>
                        </w:rPrChange>
                      </w:rPr>
                      <w:delText xml:space="preserve"> </w:delText>
                    </w:r>
                  </w:del>
                </w:sdtContent>
              </w:sdt>
              <w:del w:author="Gill Mattheus" w:id="3" w:date="2024-07-04T20:27:35Z"/>
            </w:sdtContent>
          </w:sdt>
          <w:sdt>
            <w:sdtPr>
              <w:tag w:val="goog_rdk_7"/>
            </w:sdtPr>
            <w:sdtContent>
              <w:r w:rsidDel="00000000" w:rsidR="00000000" w:rsidRPr="00000000">
                <w:rPr>
                  <w:sz w:val="48"/>
                  <w:szCs w:val="48"/>
                  <w:rtl w:val="0"/>
                  <w:rPrChange w:author="Gill Mattheus" w:id="1" w:date="2024-07-04T20:27:29Z">
                    <w:rPr/>
                  </w:rPrChange>
                </w:rPr>
                <w:t xml:space="preserve">BITCOIN</w:t>
              </w:r>
            </w:sdtContent>
          </w:sdt>
          <w:sdt>
            <w:sdtPr>
              <w:tag w:val="goog_rdk_8"/>
            </w:sdtPr>
            <w:sdtContent>
              <w:ins w:author="Gill Mattheus" w:id="4" w:date="2024-07-04T20:27:07Z">
                <w:r w:rsidDel="00000000" w:rsidR="00000000" w:rsidRPr="00000000">
                  <w:br w:type="page"/>
                </w:r>
              </w:ins>
              <w:sdt>
                <w:sdtPr>
                  <w:tag w:val="goog_rdk_9"/>
                </w:sdtPr>
                <w:sdtContent>
                  <w:ins w:author="Gill Mattheus" w:id="4" w:date="2024-07-04T20:27:07Z">
                    <w:r w:rsidDel="00000000" w:rsidR="00000000" w:rsidRPr="00000000">
                      <w:rPr>
                        <w:rtl w:val="0"/>
                      </w:rPr>
                    </w:r>
                  </w:ins>
                </w:sdtContent>
              </w:sdt>
              <w:ins w:author="Gill Mattheus" w:id="4" w:date="2024-07-04T20:27:07Z"/>
            </w:sdtContent>
          </w:sdt>
        </w:p>
      </w:sdtContent>
    </w:sdt>
    <w:sdt>
      <w:sdtPr>
        <w:tag w:val="goog_rdk_11"/>
      </w:sdtPr>
      <w:sdtContent>
        <w:p w:rsidR="00000000" w:rsidDel="00000000" w:rsidP="00000000" w:rsidRDefault="00000000" w:rsidRPr="00000000" w14:paraId="00000003">
          <w:pPr>
            <w:pStyle w:val="Heading1"/>
            <w:jc w:val="center"/>
            <w:rPr/>
            <w:pPrChange w:author="Gill Mattheus" w:id="0" w:date="2024-07-04T20:27:00Z">
              <w:pPr>
                <w:pStyle w:val="Heading1"/>
              </w:pPr>
            </w:pPrChange>
          </w:pPr>
          <w:r w:rsidDel="00000000" w:rsidR="00000000" w:rsidRPr="00000000">
            <w:rPr>
              <w:rtl w:val="0"/>
            </w:rPr>
          </w:r>
        </w:p>
      </w:sdtContent>
    </w:sdt>
    <w:bookmarkStart w:colFirst="0" w:colLast="0" w:name="bookmark=id.30j0zll" w:id="1"/>
    <w:bookmarkEnd w:id="1"/>
    <w:sdt>
      <w:sdtPr>
        <w:tag w:val="goog_rdk_15"/>
      </w:sdtPr>
      <w:sdtContent>
        <w:p w:rsidR="00000000" w:rsidDel="00000000" w:rsidP="00000000" w:rsidRDefault="00000000" w:rsidRPr="00000000" w14:paraId="00000004">
          <w:pPr>
            <w:pStyle w:val="Heading2"/>
            <w:jc w:val="center"/>
            <w:rPr>
              <w:ins w:author="Gill Mattheus" w:id="7" w:date="2024-07-04T20:27:21Z"/>
              <w:b w:val="0"/>
              <w:rPrChange w:author="Gill Mattheus" w:id="6" w:date="2024-07-04T20:28:06Z">
                <w:rPr/>
              </w:rPrChange>
            </w:rPr>
          </w:pPr>
          <w:sdt>
            <w:sdtPr>
              <w:tag w:val="goog_rdk_12"/>
            </w:sdtPr>
            <w:sdtContent>
              <w:r w:rsidDel="00000000" w:rsidR="00000000" w:rsidRPr="00000000">
                <w:rPr>
                  <w:b w:val="0"/>
                  <w:rtl w:val="0"/>
                  <w:rPrChange w:author="Gill Mattheus" w:id="6" w:date="2024-07-04T20:28:06Z">
                    <w:rPr/>
                  </w:rPrChange>
                </w:rPr>
                <w:t xml:space="preserve">Hoofdstuk 14:</w:t>
              </w:r>
            </w:sdtContent>
          </w:sdt>
          <w:sdt>
            <w:sdtPr>
              <w:tag w:val="goog_rdk_13"/>
            </w:sdtPr>
            <w:sdtContent>
              <w:ins w:author="Gill Mattheus" w:id="7" w:date="2024-07-04T20:27:21Z"/>
              <w:sdt>
                <w:sdtPr>
                  <w:tag w:val="goog_rdk_14"/>
                </w:sdtPr>
                <w:sdtContent>
                  <w:ins w:author="Gill Mattheus" w:id="7" w:date="2024-07-04T20:27:21Z">
                    <w:r w:rsidDel="00000000" w:rsidR="00000000" w:rsidRPr="00000000">
                      <w:rPr>
                        <w:rtl w:val="0"/>
                      </w:rPr>
                    </w:r>
                  </w:ins>
                </w:sdtContent>
              </w:sdt>
              <w:ins w:author="Gill Mattheus" w:id="7" w:date="2024-07-04T20:27:21Z"/>
            </w:sdtContent>
          </w:sdt>
        </w:p>
      </w:sdtContent>
    </w:sdt>
    <w:sdt>
      <w:sdtPr>
        <w:tag w:val="goog_rdk_20"/>
      </w:sdtPr>
      <w:sdtContent>
        <w:p w:rsidR="00000000" w:rsidDel="00000000" w:rsidP="00000000" w:rsidRDefault="00000000" w:rsidRPr="00000000" w14:paraId="00000005">
          <w:pPr>
            <w:pStyle w:val="Heading2"/>
            <w:jc w:val="center"/>
            <w:rPr/>
            <w:pPrChange w:author="Gill Mattheus" w:id="0" w:date="2024-07-04T20:27:00Z">
              <w:pPr>
                <w:pStyle w:val="Heading2"/>
              </w:pPr>
            </w:pPrChange>
          </w:pPr>
          <w:sdt>
            <w:sdtPr>
              <w:tag w:val="goog_rdk_17"/>
            </w:sdtPr>
            <w:sdtContent>
              <w:del w:author="Gill Mattheus" w:id="8" w:date="2024-07-04T20:27:20Z">
                <w:r w:rsidDel="00000000" w:rsidR="00000000" w:rsidRPr="00000000">
                  <w:rPr>
                    <w:rtl w:val="0"/>
                  </w:rPr>
                  <w:delText xml:space="preserve"> </w:delText>
                </w:r>
              </w:del>
            </w:sdtContent>
          </w:sdt>
          <w:r w:rsidDel="00000000" w:rsidR="00000000" w:rsidRPr="00000000">
            <w:rPr>
              <w:rtl w:val="0"/>
            </w:rPr>
            <w:t xml:space="preserve">Fiat </w:t>
          </w:r>
          <w:sdt>
            <w:sdtPr>
              <w:tag w:val="goog_rdk_18"/>
            </w:sdtPr>
            <w:sdtContent>
              <w:ins w:author="Gill Mattheus" w:id="9" w:date="2024-07-06T19:59:49Z">
                <w:r w:rsidDel="00000000" w:rsidR="00000000" w:rsidRPr="00000000">
                  <w:rPr>
                    <w:rtl w:val="0"/>
                  </w:rPr>
                  <w:t xml:space="preserve">in</w:t>
                </w:r>
              </w:ins>
            </w:sdtContent>
          </w:sdt>
          <w:sdt>
            <w:sdtPr>
              <w:tag w:val="goog_rdk_19"/>
            </w:sdtPr>
            <w:sdtContent>
              <w:del w:author="Gill Mattheus" w:id="9" w:date="2024-07-06T19:59:49Z">
                <w:r w:rsidDel="00000000" w:rsidR="00000000" w:rsidRPr="00000000">
                  <w:rPr>
                    <w:rtl w:val="0"/>
                  </w:rPr>
                  <w:delText xml:space="preserve">van</w:delText>
                </w:r>
              </w:del>
            </w:sdtContent>
          </w:sdt>
          <w:r w:rsidDel="00000000" w:rsidR="00000000" w:rsidRPr="00000000">
            <w:rPr>
              <w:rtl w:val="0"/>
            </w:rPr>
            <w:t xml:space="preserve"> de 21ste eeuw</w:t>
          </w:r>
        </w:p>
      </w:sdtContent>
    </w:sdt>
    <w:sdt>
      <w:sdtPr>
        <w:tag w:val="goog_rdk_29"/>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Gill Mattheus" w:id="14" w:date="2024-07-04T20:55:08Z">
                <w:rPr>
                  <w:rFonts w:ascii="Cambria" w:cs="Cambria" w:eastAsia="Cambria" w:hAnsi="Cambria"/>
                  <w:b w:val="0"/>
                  <w:i w:val="0"/>
                  <w:smallCaps w:val="0"/>
                  <w:strike w:val="0"/>
                  <w:color w:val="000000"/>
                  <w:sz w:val="24"/>
                  <w:szCs w:val="24"/>
                  <w:u w:val="none"/>
                  <w:shd w:fill="auto" w:val="clear"/>
                  <w:vertAlign w:val="baseline"/>
                </w:rPr>
              </w:rPrChang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 het merendeel van zijn leven, voelde Friedrich Hayek dat zijn ideeën </w:t>
          </w:r>
          <w:sdt>
            <w:sdtPr>
              <w:tag w:val="goog_rdk_21"/>
            </w:sdtPr>
            <w:sdtContent>
              <w:ins w:author="Gill Mattheus" w:id="10" w:date="2024-07-04T20:30: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waren gemarginaliseerd</w:t>
                </w:r>
              </w:ins>
            </w:sdtContent>
          </w:sdt>
          <w:sdt>
            <w:sdtPr>
              <w:tag w:val="goog_rdk_22"/>
            </w:sdtPr>
            <w:sdtContent>
              <w:del w:author="Gill Mattheus" w:id="10" w:date="2024-07-04T20:30: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op een zijspoor waren gezet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Spontane orde van onderaf moest het onderspit delven voor de</w:t>
          </w:r>
          <w:sdt>
            <w:sdtPr>
              <w:tag w:val="goog_rdk_23"/>
            </w:sdtPr>
            <w:sdtContent>
              <w:del w:author="Gill Mattheus" w:id="11" w:date="2024-07-04T20:3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top-down </w:delText>
                </w:r>
              </w:del>
            </w:sdtContent>
          </w:sdt>
          <w:sdt>
            <w:sdtPr>
              <w:tag w:val="goog_rdk_24"/>
            </w:sdtPr>
            <w:sdtContent>
              <w:ins w:author="Gill Mattheus" w:id="11" w:date="2024-07-04T20:3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economische staatsinterventie van John Maynard Keynes</w:t>
          </w:r>
          <w:sdt>
            <w:sdtPr>
              <w:tag w:val="goog_rdk_25"/>
            </w:sdtPr>
            <w:sdtContent>
              <w:ins w:author="Gill Mattheus" w:id="12" w:date="2024-07-04T20:34: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van bo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venaf functioneert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plaats van rentetarieven die bepaald werden door de markt, hadden centrale banken het goud vaarwel gezegd om het manipuleren van de rente nog gemakkelijker te maken. </w:t>
          </w:r>
          <w:sdt>
            <w:sdtPr>
              <w:tag w:val="goog_rdk_26"/>
            </w:sdtPr>
            <w:sdtContent>
              <w:ins w:author="Gill Mattheus" w:id="13" w:date="2024-07-04T20:55: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verre van gedenationaliseerd, geld was een strategisch instrument geworden op het globale geopolitieke schaakbord.</w:t>
                </w:r>
              </w:ins>
            </w:sdtContent>
          </w:sdt>
          <w:sdt>
            <w:sdtPr>
              <w:tag w:val="goog_rdk_27"/>
            </w:sdtPr>
            <w:sdtContent>
              <w:del w:author="Gill Mattheus" w:id="13" w:date="2024-07-04T20:55: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Verre van het ont</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nationaliseren van geld, was het juist een strategisch middel geworden op het globale geopolitieke schaakbord.</w:delText>
                </w:r>
              </w:del>
            </w:sdtContent>
          </w:sdt>
          <w:sdt>
            <w:sdtPr>
              <w:tag w:val="goog_rdk_28"/>
            </w:sdtPr>
            <w:sdtContent>
              <w:r w:rsidDel="00000000" w:rsidR="00000000" w:rsidRPr="00000000">
                <w:rPr>
                  <w:rtl w:val="0"/>
                </w:rPr>
              </w:r>
            </w:sdtContent>
          </w:sdt>
        </w:p>
      </w:sdtContent>
    </w:sd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Weinig schaakspelers waren zo sluw als de Amerikaanse president Richard Nixon.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Door in 1971 effectief het Bretton Woods</w:t>
      </w:r>
      <w:sdt>
        <w:sdtPr>
          <w:tag w:val="goog_rdk_30"/>
        </w:sdtPr>
        <w:sdtContent>
          <w:del w:author="Gill Mattheus" w:id="15" w:date="2024-07-04T20:59: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systeem te ontbinden, had Nixon een liquiditeitscrisis weten te voorkomen toen landen </w:t>
      </w:r>
      <w:sdt>
        <w:sdtPr>
          <w:tag w:val="goog_rdk_31"/>
        </w:sdtPr>
        <w:sdtContent>
          <w:del w:author="Gill Mattheus" w:id="16" w:date="2024-07-04T20:59: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begonnen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hun dollarreserves terug naar goud </w:t>
      </w:r>
      <w:sdt>
        <w:sdtPr>
          <w:tag w:val="goog_rdk_32"/>
        </w:sdtPr>
        <w:sdtContent>
          <w:ins w:author="Gill Mattheus" w:id="17" w:date="2024-07-04T20:59: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begonnen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te zetten</w:t>
            </w:r>
          </w:ins>
        </w:sdtContent>
      </w:sdt>
      <w:sdt>
        <w:sdtPr>
          <w:tag w:val="goog_rdk_33"/>
        </w:sdtPr>
        <w:sdtContent>
          <w:del w:author="Gill Mattheus" w:id="17" w:date="2024-07-04T20:59: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converteren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Maar dat zou natuurlijk op zichzelf de problemen die veroorzaakt werden door </w:t>
      </w:r>
      <w:sdt>
        <w:sdtPr>
          <w:tag w:val="goog_rdk_34"/>
        </w:sdtPr>
        <w:sdtContent>
          <w:ins w:author="Gill Mattheus" w:id="18" w:date="2024-07-09T18:44: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t>
            </w:r>
          </w:ins>
          <w:sdt>
            <w:sdtPr>
              <w:tag w:val="goog_rdk_35"/>
            </w:sdtPr>
            <w:sdtContent>
              <w:commentRangeStart w:id="0"/>
            </w:sdtContent>
          </w:sdt>
          <w:ins w:author="Gill Mattheus" w:id="18" w:date="2024-07-09T18:44: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begrotingstekort</w:t>
            </w:r>
          </w:ins>
        </w:sdtContent>
      </w:sdt>
      <w:sdt>
        <w:sdtPr>
          <w:tag w:val="goog_rdk_36"/>
        </w:sdtPr>
        <w:sdtContent>
          <w:del w:author="Gill Mattheus" w:id="18" w:date="2024-07-09T18:44:33Z">
            <w:commentRangeEnd w:id="0"/>
            <w:r w:rsidDel="00000000" w:rsidR="00000000" w:rsidRPr="00000000">
              <w:commentReference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tekortuitgaven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Amerika niet oplossen. Het vertrouwen in de dollar begon te dalen nu dat het niet langer werd ondersteund door </w:t>
      </w:r>
      <w:sdt>
        <w:sdtPr>
          <w:tag w:val="goog_rdk_37"/>
        </w:sdtPr>
        <w:sdtContent>
          <w:ins w:author="Gill Mattheus" w:id="19" w:date="2024-07-04T21:07: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edel</w:t>
            </w:r>
          </w:ins>
        </w:sdtContent>
      </w:sdt>
      <w:sdt>
        <w:sdtPr>
          <w:tag w:val="goog_rdk_38"/>
        </w:sdtPr>
        <w:sdtContent>
          <w:del w:author="Gill Mattheus" w:id="19" w:date="2024-07-04T21:07: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kostbaar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metaal, en het begon erop te lijken dat de Verenigde Staten hun dominante positie in het internationale financiële systeem mogelijk zouden </w:t>
      </w:r>
      <w:sdt>
        <w:sdtPr>
          <w:tag w:val="goog_rdk_39"/>
        </w:sdtPr>
        <w:sdtContent>
          <w:del w:author="Gill Mattheus" w:id="20" w:date="2024-07-04T21:07: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kunnen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verliezen.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Nixon zou een oplossing vinden </w:t>
      </w:r>
      <w:sdt>
        <w:sdtPr>
          <w:tag w:val="goog_rdk_40"/>
        </w:sdtPr>
        <w:sdtContent>
          <w:ins w:author="Gill Mattheus" w:id="21" w:date="2024-07-04T21:09: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de toestand </w:t>
            </w:r>
          </w:ins>
        </w:sdtContent>
      </w:sdt>
      <w:sdt>
        <w:sdtPr>
          <w:tag w:val="goog_rdk_41"/>
        </w:sdtPr>
        <w:sdtContent>
          <w:del w:author="Gill Mattheus" w:id="21" w:date="2024-07-04T21:09: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tegen de achtergrond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een wereldwijde oliecrisis.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1973 riepen olieproducerende Arabische landen, verenigd in de </w:t>
      </w:r>
      <w:sdt>
        <w:sdtPr>
          <w:tag w:val="goog_rdk_42"/>
        </w:sdtPr>
        <w:sdtContent>
          <w:del w:author="Gill Mattheus" w:id="22" w:date="2024-07-04T21:50: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multigouvernementele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Organisatie van de Olie-Exporterende Landen (OPEC)</w:t>
      </w:r>
      <w:sdt>
        <w:sdtPr>
          <w:tag w:val="goog_rdk_43"/>
        </w:sdtPr>
        <w:sdtContent>
          <w:ins w:author="Gill Mattheus" w:id="23" w:date="2024-07-04T21:50: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bestaande uit meerdere overheden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olie-embargo uit over landen die Israël steunden tijdens de Oktoberoorlog tussen de joodse staat en Egypte. </w:t>
      </w:r>
      <w:sdt>
        <w:sdtPr>
          <w:tag w:val="goog_rdk_44"/>
        </w:sdtPr>
        <w:sdtContent>
          <w:ins w:author="Gill Mattheus" w:id="24" w:date="2024-07-04T21:59: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w:t>
            </w:r>
          </w:ins>
        </w:sdtContent>
      </w:sdt>
      <w:sdt>
        <w:sdtPr>
          <w:tag w:val="goog_rdk_45"/>
        </w:sdtPr>
        <w:sdtContent>
          <w:del w:author="Gill Mattheus" w:id="24" w:date="2024-07-04T21:59: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Onder 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6"/>
        </w:sdtPr>
        <w:sdtContent>
          <w:del w:author="Gill Mattheus" w:id="25" w:date="2024-07-04T21:52: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geboycotte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landen </w:t>
      </w:r>
      <w:sdt>
        <w:sdtPr>
          <w:tag w:val="goog_rdk_47"/>
        </w:sdtPr>
        <w:sdtContent>
          <w:ins w:author="Gill Mattheus" w:id="26" w:date="2024-07-04T21:52: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tot handel verboden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werden</w:t>
            </w:r>
          </w:ins>
        </w:sdtContent>
      </w:sdt>
      <w:sdt>
        <w:sdtPr>
          <w:tag w:val="goog_rdk_48"/>
        </w:sdtPr>
        <w:sdtContent>
          <w:del w:author="Gill Mattheus" w:id="26" w:date="2024-07-04T21:52: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waren</w:delText>
            </w:r>
          </w:del>
        </w:sdtContent>
      </w:sdt>
      <w:sdt>
        <w:sdtPr>
          <w:tag w:val="goog_rdk_49"/>
        </w:sdtPr>
        <w:sdtContent>
          <w:ins w:author="Gill Mattheus" w:id="27" w:date="2024-07-04T21:59: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waren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50"/>
        </w:sdtPr>
        <w:sdtContent>
          <w:ins w:author="Gill Mattheus" w:id="28" w:date="2024-07-06T20:06: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Amerika</w:t>
            </w:r>
          </w:ins>
        </w:sdtContent>
      </w:sdt>
      <w:sdt>
        <w:sdtPr>
          <w:tag w:val="goog_rdk_51"/>
        </w:sdtPr>
        <w:sdtContent>
          <w:del w:author="Gill Mattheus" w:id="28" w:date="2024-07-06T20:06: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VS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V</w:t>
      </w:r>
      <w:sdt>
        <w:sdtPr>
          <w:tag w:val="goog_rdk_52"/>
        </w:sdtPr>
        <w:sdtContent>
          <w:ins w:author="Gill Mattheus" w:id="29" w:date="2024-07-06T20:06: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enigd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w:t>
      </w:r>
      <w:sdt>
        <w:sdtPr>
          <w:tag w:val="goog_rdk_53"/>
        </w:sdtPr>
        <w:sdtContent>
          <w:ins w:author="Gill Mattheus" w:id="30" w:date="2024-07-06T20:06: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oninkrijk</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vele andere westerse landen. Het veroorzaakte een scherpe stijging in de olieprijs, met verstrekkende negatieve gevolgen voor de gehele wereldeconomie.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reactie hierop werd de nieuw benoemde Amerikaanse minister van Financiën, William Simon, in 1973 naar Saudi-Arabië gestuurd, een lidstaat van de OPEC. Zijn taak was om olie als economisch wapen te neutraliseren, het vestigen van een stevige greep van de Sovjet-Unie in de regio te voorkomen en bovendien een oplossing voor de dollarcrisis te vinden; al met al geen gemakkelijke klus. Maar Simon ging de onderhandelingen in met een sterk drukmiddel: het Amerikaanse leger.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overeenkomst die Simon wist te sluiten met de Saoedische koninklijke familie zou het geopolitieke landschap voor de komende decennia vormgeven. Kort samengevat, zouden Saudi-Arabië en andere OPEC-landen hun olie exclusief voor Amerikaanse dollars verkopen, ongeacht welk land </w:t>
      </w:r>
      <w:sdt>
        <w:sdtPr>
          <w:tag w:val="goog_rdk_54"/>
        </w:sdtPr>
        <w:sdtContent>
          <w:ins w:author="Gill Mattheus" w:id="31" w:date="2024-07-06T20:13: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petroleum</w:t>
            </w:r>
          </w:ins>
        </w:sdtContent>
      </w:sdt>
      <w:sdt>
        <w:sdtPr>
          <w:tag w:val="goog_rdk_55"/>
        </w:sdtPr>
        <w:sdtContent>
          <w:del w:author="Gill Mattheus" w:id="31" w:date="2024-07-06T20:13: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petrolium</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wilde kopen. </w:t>
      </w:r>
      <w:sdt>
        <w:sdtPr>
          <w:tag w:val="goog_rdk_56"/>
        </w:sdtPr>
        <w:sdtContent>
          <w:ins w:author="Gill Mattheus" w:id="32" w:date="2024-07-06T20:1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Landen die olie exporteren</w:t>
            </w:r>
          </w:ins>
        </w:sdtContent>
      </w:sdt>
      <w:sdt>
        <w:sdtPr>
          <w:tag w:val="goog_rdk_57"/>
        </w:sdtPr>
        <w:sdtContent>
          <w:del w:author="Gill Mattheus" w:id="32" w:date="2024-07-06T20:1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olie-exporterende landen </w:delText>
            </w:r>
          </w:del>
        </w:sdtContent>
      </w:sdt>
      <w:sdt>
        <w:sdtPr>
          <w:tag w:val="goog_rdk_58"/>
        </w:sdtPr>
        <w:sdtContent>
          <w:ins w:author="Gill Mattheus" w:id="32" w:date="2024-07-06T20:1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zouden alleen de Amerikaanse valuta accepteren als betaling. Deze dollars zouden op hun beurt grotendeels gebruikt worden om Amerikaanse staatsobligaties te kopen en zo de Amerikaanse uitgaven </w:t>
      </w:r>
      <w:sdt>
        <w:sdtPr>
          <w:tag w:val="goog_rdk_59"/>
        </w:sdtPr>
        <w:sdtContent>
          <w:del w:author="Gill Mattheus" w:id="33" w:date="2024-07-06T20:16: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financieren. In ruil hiervoor zou het Amerikaanse leger hulp en uitrustingen verstrekken om de Saoedische olievelden te beschermen en de veiligheid van de koninklijke familie te waarborgen.</w:t>
      </w:r>
      <w:sdt>
        <w:sdtPr>
          <w:tag w:val="goog_rdk_60"/>
        </w:sdtPr>
        <w:sdtContent>
          <w:ins w:author="Gill Mattheus" w:id="34" w:date="2024-07-06T20:17: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/footnote{256}</w:t>
            </w:r>
          </w:ins>
        </w:sdtContent>
      </w:sdt>
      <w:sdt>
        <w:sdtPr>
          <w:tag w:val="goog_rdk_61"/>
        </w:sdtPr>
        <w:sdtContent>
          <w:del w:author="Gill Mattheus" w:id="34" w:date="2024-07-06T20:17: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[^256]</w:delText>
            </w:r>
          </w:del>
        </w:sdtContent>
      </w:sdt>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3"/>
        </w:sdtPr>
        <w:sdtContent>
          <w:ins w:author="Gill Mattheus" w:id="35" w:date="2024-07-06T20:18: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w:t>
            </w:r>
          </w:ins>
        </w:sdtContent>
      </w:sdt>
      <w:sdt>
        <w:sdtPr>
          <w:tag w:val="goog_rdk_64"/>
        </w:sdtPr>
        <w:sdtContent>
          <w:del w:author="Gill Mattheus" w:id="35" w:date="2024-07-06T20:18: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Met 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deal </w:t>
      </w:r>
      <w:sdt>
        <w:sdtPr>
          <w:tag w:val="goog_rdk_65"/>
        </w:sdtPr>
        <w:sdtContent>
          <w:ins w:author="Gill Mattheus" w:id="36" w:date="2024-07-06T20:19: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zorgde de Verenigde Staten </w:t>
      </w:r>
      <w:sdt>
        <w:sdtPr>
          <w:tag w:val="goog_rdk_66"/>
        </w:sdtPr>
        <w:sdtContent>
          <w:del w:author="Gill Mattheus" w:id="37" w:date="2024-07-06T20:19: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voor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aanhoudende vraag naar hun dollars: iedereen die olie wilde kopen van OPEC-landen, die samen meer dan twee derde van de wereldreserves controleerden,</w:t>
      </w:r>
      <w:sdt>
        <w:sdtPr>
          <w:tag w:val="goog_rdk_67"/>
        </w:sdtPr>
        <w:sdtContent>
          <w:ins w:author="Gill Mattheus" w:id="38" w:date="2024-07-06T20:2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/footnote{257}</w:t>
            </w:r>
          </w:ins>
        </w:sdtContent>
      </w:sdt>
      <w:sdt>
        <w:sdtPr>
          <w:tag w:val="goog_rdk_68"/>
        </w:sdtPr>
        <w:sdtContent>
          <w:del w:author="Gill Mattheus" w:id="38" w:date="2024-07-06T20:2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[^257]</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moest eerst Amerikaanse dollars verkrijgen. Gezien het centrale belang van olie in de wereldeconomie, garandeerde dit </w:t>
      </w:r>
      <w:sdt>
        <w:sdtPr>
          <w:tag w:val="goog_rdk_69"/>
        </w:sdtPr>
        <w:sdtContent>
          <w:del w:author="Gill Mattheus" w:id="39" w:date="2024-07-06T20:23: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feite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de dollar </w:t>
      </w:r>
      <w:sdt>
        <w:sdtPr>
          <w:tag w:val="goog_rdk_70"/>
        </w:sdtPr>
        <w:sdtContent>
          <w:ins w:author="Gill Mattheus" w:id="40" w:date="2024-07-06T20:22: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feite </w:t>
            </w:r>
          </w:ins>
        </w:sdtContent>
      </w:sdt>
      <w:sdt>
        <w:sdtPr>
          <w:tag w:val="goog_rdk_71"/>
        </w:sdtPr>
        <w:sdtContent>
          <w:del w:author="Gill Mattheus" w:id="40" w:date="2024-07-06T20:22: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facto</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72"/>
        </w:sdtPr>
        <w:sdtContent>
          <w:ins w:author="Gill Mattheus" w:id="41" w:date="2024-07-06T20:22: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wereldreserve</w:t>
      </w:r>
      <w:sdt>
        <w:sdtPr>
          <w:tag w:val="goog_rdk_73"/>
        </w:sdtPr>
        <w:sdtContent>
          <w:ins w:author="Gill Mattheus" w:id="42" w:date="2024-07-06T20:21: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w:t>
            </w:r>
          </w:ins>
        </w:sdtContent>
      </w:sdt>
      <w:sdt>
        <w:sdtPr>
          <w:tag w:val="goog_rdk_74"/>
        </w:sdtPr>
        <w:sdtContent>
          <w:del w:author="Gill Mattheus" w:id="42" w:date="2024-07-06T20:21: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munt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bleef. Deze onofficiële overeenkomst zou bekend komen te staan als het petrodollarsysteem. (Kort nadat deze regeling was ingevoerd, op 30 december 1974, werd het privébezit van goud opnieuw gelegaliseerd in de Verenigde Staten.)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petrodollarsysteem was een geweldige </w:t>
      </w:r>
      <w:sdt>
        <w:sdtPr>
          <w:tag w:val="goog_rdk_75"/>
        </w:sdtPr>
        <w:sdtContent>
          <w:ins w:author="Gill Mattheus" w:id="43" w:date="2024-07-06T20:24: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overeenkomst</w:t>
            </w:r>
          </w:ins>
        </w:sdtContent>
      </w:sdt>
      <w:sdt>
        <w:sdtPr>
          <w:tag w:val="goog_rdk_76"/>
        </w:sdtPr>
        <w:sdtContent>
          <w:del w:author="Gill Mattheus" w:id="43" w:date="2024-07-06T20:24: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deal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 de Amerikanen - maar niet zo geweldig voor het merendeel van de rest van de wereld. Om dollars te verkrijgen om olie te kunnen kopen, moesten de meeste landen goederen of diensten naar de VS exporteren, of dollars kopen op de buitenlandse valutamarkten … terwijl de VS simpelweg dollars konden drukken, zonder zich zorgen te maken over een gouddekking</w:t>
      </w:r>
      <w:sdt>
        <w:sdtPr>
          <w:tag w:val="goog_rdk_77"/>
        </w:sdtPr>
        <w:sdtContent>
          <w:del w:author="Gill Mattheus" w:id="44" w:date="2024-07-06T20:27: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verhouding. Als en wanneer ze dat deden, betaalden andere landen echt de prijs, omdat </w:t>
      </w:r>
      <w:sdt>
        <w:sdtPr>
          <w:tag w:val="goog_rdk_78"/>
        </w:sdtPr>
        <w:sdtContent>
          <w:del w:author="Gill Mattheus" w:id="45" w:date="2024-07-06T20:27: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ze zagen dat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waarde van hun dollarreserves daalde.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petrodollarsysteem implementeerde in feite het Cantillon</w:t>
      </w:r>
      <w:sdt>
        <w:sdtPr>
          <w:tag w:val="goog_rdk_79"/>
        </w:sdtPr>
        <w:sdtContent>
          <w:ins w:author="Gill Mattheus" w:id="46" w:date="2024-07-06T20:31: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80"/>
        </w:sdtPr>
        <w:sdtContent>
          <w:del w:author="Gill Mattheus" w:id="46" w:date="2024-07-06T20:31: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 op wereldwijde schaal, met de Amerikaanse regering en Amerikaanse financiële instellingen in het hart van dit monetaire paradigma.</w:t>
      </w:r>
      <w:sdt>
        <w:sdtPr>
          <w:tag w:val="goog_rdk_81"/>
        </w:sdtPr>
        <w:sdtContent>
          <w:ins w:author="Gill Mattheus" w:id="47" w:date="2024-07-06T20:31: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/footnote{258}</w:t>
            </w:r>
          </w:ins>
        </w:sdtContent>
      </w:sdt>
      <w:sdt>
        <w:sdtPr>
          <w:tag w:val="goog_rdk_82"/>
        </w:sdtPr>
        <w:sdtContent>
          <w:del w:author="Gill Mattheus" w:id="47" w:date="2024-07-06T20:31: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83"/>
        </w:sdtPr>
        <w:sdtContent>
          <w:del w:author="Gill Mattheus" w:id="48" w:date="2024-07-06T20:31: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258]</w:delText>
            </w:r>
          </w:del>
        </w:sdtContent>
      </w:sdt>
      <w:r w:rsidDel="00000000" w:rsidR="00000000" w:rsidRPr="00000000">
        <w:rPr>
          <w:rtl w:val="0"/>
        </w:rPr>
      </w:r>
    </w:p>
    <w:bookmarkStart w:colFirst="0" w:colLast="0" w:name="bookmark=id.1fob9te" w:id="2"/>
    <w:bookmarkEnd w:id="2"/>
    <w:sdt>
      <w:sdtPr>
        <w:tag w:val="goog_rdk_86"/>
      </w:sdtPr>
      <w:sdtContent>
        <w:p w:rsidR="00000000" w:rsidDel="00000000" w:rsidP="00000000" w:rsidRDefault="00000000" w:rsidRPr="00000000" w14:paraId="00000010">
          <w:pPr>
            <w:pStyle w:val="Heading3"/>
            <w:jc w:val="center"/>
            <w:rPr/>
            <w:pPrChange w:author="Gill Mattheus" w:id="0" w:date="2024-07-06T20:32:54Z">
              <w:pPr>
                <w:pStyle w:val="Heading3"/>
              </w:pPr>
            </w:pPrChange>
          </w:pPr>
          <w:r w:rsidDel="00000000" w:rsidR="00000000" w:rsidRPr="00000000">
            <w:rPr>
              <w:rtl w:val="0"/>
            </w:rPr>
            <w:t xml:space="preserve">De Hayekiaanse </w:t>
          </w:r>
          <w:sdt>
            <w:sdtPr>
              <w:tag w:val="goog_rdk_84"/>
            </w:sdtPr>
            <w:sdtContent>
              <w:del w:author="Gill Mattheus" w:id="49" w:date="2024-07-06T20:33:05Z">
                <w:r w:rsidDel="00000000" w:rsidR="00000000" w:rsidRPr="00000000">
                  <w:rPr>
                    <w:rtl w:val="0"/>
                  </w:rPr>
                  <w:delText xml:space="preserve">H</w:delText>
                </w:r>
              </w:del>
            </w:sdtContent>
          </w:sdt>
          <w:sdt>
            <w:sdtPr>
              <w:tag w:val="goog_rdk_85"/>
            </w:sdtPr>
            <w:sdtContent>
              <w:ins w:author="Gill Mattheus" w:id="49" w:date="2024-07-06T20:33:05Z">
                <w:r w:rsidDel="00000000" w:rsidR="00000000" w:rsidRPr="00000000">
                  <w:rPr>
                    <w:rtl w:val="0"/>
                  </w:rPr>
                  <w:t xml:space="preserve">h</w:t>
                </w:r>
              </w:ins>
            </w:sdtContent>
          </w:sdt>
          <w:r w:rsidDel="00000000" w:rsidR="00000000" w:rsidRPr="00000000">
            <w:rPr>
              <w:rtl w:val="0"/>
            </w:rPr>
            <w:t xml:space="preserve">eropleving</w:t>
          </w:r>
        </w:p>
      </w:sdtContent>
    </w:sd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Intussen had stagflatie de economische wereld </w:t>
      </w:r>
      <w:sdt>
        <w:sdtPr>
          <w:tag w:val="goog_rdk_87"/>
        </w:sdtPr>
        <w:sdtContent>
          <w:ins w:author="Gill Mattheus" w:id="51" w:date="2024-07-06T20:35: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w:t>
            </w:r>
          </w:ins>
        </w:sdtContent>
      </w:sdt>
      <w:sdt>
        <w:sdtPr>
          <w:tag w:val="goog_rdk_88"/>
        </w:sdtPr>
        <w:sdtContent>
          <w:del w:author="Gill Mattheus" w:id="51" w:date="2024-07-06T20:35: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89"/>
        </w:sdtPr>
        <w:sdtContent>
          <w:ins w:author="Gill Mattheus" w:id="52" w:date="2024-07-06T20:35: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wanorde</w:t>
            </w:r>
          </w:ins>
        </w:sdtContent>
      </w:sdt>
      <w:sdt>
        <w:sdtPr>
          <w:tag w:val="goog_rdk_90"/>
        </w:sdtPr>
        <w:sdtContent>
          <w:del w:author="Gill Mattheus" w:id="52" w:date="2024-07-06T20:35: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verwarring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gebracht, aangezien de Keynesiaanse </w:t>
      </w:r>
      <w:sdt>
        <w:sdtPr>
          <w:tag w:val="goog_rdk_91"/>
        </w:sdtPr>
        <w:sdtContent>
          <w:ins w:author="Gill Mattheus" w:id="53" w:date="2024-07-06T20:35: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assumptie</w:t>
            </w:r>
          </w:ins>
        </w:sdtContent>
      </w:sdt>
      <w:sdt>
        <w:sdtPr>
          <w:tag w:val="goog_rdk_92"/>
        </w:sdtPr>
        <w:sdtContent>
          <w:del w:author="Gill Mattheus" w:id="53" w:date="2024-07-06T20:35: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aanname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 inflatie werkloosheid zou tegengaan, onjuist </w:t>
      </w:r>
      <w:sdt>
        <w:sdtPr>
          <w:tag w:val="goog_rdk_93"/>
        </w:sdtPr>
        <w:sdtContent>
          <w:ins w:author="Gill Mattheus" w:id="54" w:date="2024-07-06T20:35: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bleek</w:t>
            </w:r>
          </w:ins>
        </w:sdtContent>
      </w:sdt>
      <w:sdt>
        <w:sdtPr>
          <w:tag w:val="goog_rdk_94"/>
        </w:sdtPr>
        <w:sdtContent>
          <w:del w:author="Gill Mattheus" w:id="54" w:date="2024-07-06T20:35: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was gebleken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 het gebruik van inflatie om de economie te stimuleren verslavend was, zoals Hayek had betoogd, waren de positieve effecten van </w:t>
      </w:r>
      <w:sdt>
        <w:sdtPr>
          <w:tag w:val="goog_rdk_95"/>
        </w:sdtPr>
        <w:sdtContent>
          <w:ins w:author="Gill Mattheus" w:id="55" w:date="2024-07-06T20:36: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 drug</w:t>
            </w:r>
          </w:ins>
        </w:sdtContent>
      </w:sdt>
      <w:sdt>
        <w:sdtPr>
          <w:tag w:val="goog_rdk_96"/>
        </w:sdtPr>
        <w:sdtContent>
          <w:del w:author="Gill Mattheus" w:id="55" w:date="2024-07-06T20:36: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dit ‘middel’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nu uitgewerkt en ondervond de samenleving de pijnlijke ontwenningsverschijnselen. Na een </w:t>
      </w:r>
      <w:sdt>
        <w:sdtPr>
          <w:tag w:val="goog_rdk_97"/>
        </w:sdtPr>
        <w:sdtContent>
          <w:ins w:author="Gill Mattheus" w:id="56" w:date="2024-07-06T20:36: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bestuur</w:t>
            </w:r>
          </w:ins>
        </w:sdtContent>
      </w:sdt>
      <w:sdt>
        <w:sdtPr>
          <w:tag w:val="goog_rdk_98"/>
        </w:sdtPr>
        <w:sdtContent>
          <w:del w:author="Gill Mattheus" w:id="56" w:date="2024-07-06T20:36: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regering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veertig jaar bevond het Keynesianisme zich in een existentiële crisis.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was in deze context dat Hayeks ideeën werden herontdekt om de basis te vormen voor een heropleving van klassieke economische ideeën.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 </w:t>
      </w:r>
      <w:sdt>
        <w:sdtPr>
          <w:tag w:val="goog_rdk_99"/>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57" w:date="2024-07-06T20:37:40Z">
                <w:rPr>
                  <w:rFonts w:ascii="Cambria" w:cs="Cambria" w:eastAsia="Cambria" w:hAnsi="Cambria"/>
                  <w:b w:val="0"/>
                  <w:i w:val="0"/>
                  <w:smallCaps w:val="0"/>
                  <w:strike w:val="0"/>
                  <w:color w:val="000000"/>
                  <w:sz w:val="24"/>
                  <w:szCs w:val="24"/>
                  <w:u w:val="none"/>
                  <w:shd w:fill="auto" w:val="clear"/>
                  <w:vertAlign w:val="baseline"/>
                </w:rPr>
              </w:rPrChange>
            </w:rPr>
            <w:t xml:space="preserve">neoliberale </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herleving begon in het Verenigd Koninkrijk, waar Margaret Thatcher in 1975 de leiding nam over de Conservatieve Partij. Nadat ze als student </w:t>
      </w:r>
      <w:sdt>
        <w:sdtPr>
          <w:tag w:val="goog_rdk_100"/>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58" w:date="2024-07-06T20:39:09Z">
                <w:rPr>
                  <w:rFonts w:ascii="Cambria" w:cs="Cambria" w:eastAsia="Cambria" w:hAnsi="Cambria"/>
                  <w:b w:val="0"/>
                  <w:i w:val="0"/>
                  <w:smallCaps w:val="0"/>
                  <w:strike w:val="0"/>
                  <w:color w:val="000000"/>
                  <w:sz w:val="24"/>
                  <w:szCs w:val="24"/>
                  <w:u w:val="none"/>
                  <w:shd w:fill="auto" w:val="clear"/>
                  <w:vertAlign w:val="baseline"/>
                </w:rPr>
              </w:rPrChange>
            </w:rPr>
            <w:t xml:space="preserve">The Road to Serfdom</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had gelezen, </w:t>
      </w:r>
      <w:sdt>
        <w:sdtPr>
          <w:tag w:val="goog_rdk_101"/>
        </w:sdtPr>
        <w:sdtContent>
          <w:ins w:author="Gill Mattheus" w:id="59" w:date="2024-07-06T20:39: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werd ze een aanhanger</w:t>
            </w:r>
          </w:ins>
        </w:sdtContent>
      </w:sdt>
      <w:sdt>
        <w:sdtPr>
          <w:tag w:val="goog_rdk_102"/>
        </w:sdtPr>
        <w:sdtContent>
          <w:del w:author="Gill Mattheus" w:id="59" w:date="2024-07-06T20:39: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was ze een aanhanger geworden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het werk van Hayek en een sterke voorstander van vrije markten en een kleine overheid. Thatcher verwierp de gewoonte van de Conservatieve Partij om te </w:t>
      </w:r>
      <w:sdt>
        <w:sdtPr>
          <w:tag w:val="goog_rdk_103"/>
        </w:sdtPr>
        <w:sdtContent>
          <w:ins w:author="Gill Mattheus" w:id="60" w:date="2024-07-06T20:41: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compromitteren</w:t>
            </w:r>
          </w:ins>
        </w:sdtContent>
      </w:sdt>
      <w:sdt>
        <w:sdtPr>
          <w:tag w:val="goog_rdk_104"/>
        </w:sdtPr>
        <w:sdtContent>
          <w:del w:author="Gill Mattheus" w:id="60" w:date="2024-07-06T20:41: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compromissen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deze idealen om de centristische stem te winnen, en koos in plaats daarvan voor </w:t>
      </w:r>
      <w:sdt>
        <w:sdtPr>
          <w:tag w:val="goog_rdk_105"/>
        </w:sdtPr>
        <w:sdtContent>
          <w:ins w:author="Gill Mattheus" w:id="61" w:date="2024-07-06T20:42: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harde</w:t>
            </w:r>
          </w:ins>
        </w:sdtContent>
      </w:sdt>
      <w:sdt>
        <w:sdtPr>
          <w:tag w:val="goog_rdk_106"/>
        </w:sdtPr>
        <w:sdtContent>
          <w:del w:author="Gill Mattheus" w:id="61" w:date="2024-07-06T20:42: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een hardliner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aanpak. Op een gegeven moment, tijdens een vergadering met de onderzoeksafdeling van haar partij, haalde ze </w:t>
      </w:r>
      <w:sdt>
        <w:sdtPr>
          <w:tag w:val="goog_rdk_107"/>
        </w:sdtPr>
        <w:sdtContent>
          <w:ins w:author="Gill Mattheus" w:id="62" w:date="2024-07-06T20:44: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beroemde wijze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zelfs </w:t>
      </w:r>
      <w:sdt>
        <w:sdtPr>
          <w:tag w:val="goog_rdk_108"/>
        </w:sdtPr>
        <w:sdtContent>
          <w:del w:author="Gill Mattheus" w:id="63" w:date="2024-07-06T20:43: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beroemd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Hayeks boek </w:t>
      </w:r>
      <w:sdt>
        <w:sdtPr>
          <w:tag w:val="goog_rdk_109"/>
        </w:sdtPr>
        <w:sdtContent>
          <w:ins w:author="Gill Mattheus" w:id="64" w:date="2024-07-06T20:43: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onstitution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Liberty</w:t>
            </w:r>
          </w:ins>
        </w:sdtContent>
      </w:sdt>
      <w:sdt>
        <w:sdtPr>
          <w:tag w:val="goog_rdk_110"/>
        </w:sdtPr>
        <w:sdtContent>
          <w:del w:author="Gill Mattheus" w:id="64" w:date="2024-07-06T20:43: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Grondwet van de Vrijheid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 haar tas en </w:t>
      </w:r>
      <w:sdt>
        <w:sdtPr>
          <w:tag w:val="goog_rdk_111"/>
        </w:sdtPr>
        <w:sdtContent>
          <w:ins w:author="Gill Mattheus" w:id="65" w:date="2024-07-06T20:44: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sloeg deze neer</w:t>
            </w:r>
          </w:ins>
        </w:sdtContent>
      </w:sdt>
      <w:sdt>
        <w:sdtPr>
          <w:tag w:val="goog_rdk_112"/>
        </w:sdtPr>
        <w:sdtContent>
          <w:del w:author="Gill Mattheus" w:id="65" w:date="2024-07-06T20:44: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sloeg het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 tafel. “Dit is waar we in geloven!” verklaarde ze.</w:t>
      </w:r>
      <w:sdt>
        <w:sdtPr>
          <w:tag w:val="goog_rdk_113"/>
        </w:sdtPr>
        <w:sdtContent>
          <w:ins w:author="Gill Mattheus" w:id="66" w:date="2024-07-06T20:43: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/footnote{259}</w:t>
            </w:r>
          </w:ins>
        </w:sdtContent>
      </w:sdt>
      <w:sdt>
        <w:sdtPr>
          <w:tag w:val="goog_rdk_114"/>
        </w:sdtPr>
        <w:sdtContent>
          <w:del w:author="Gill Mattheus" w:id="66" w:date="2024-07-06T20:43: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[^259]</w:delText>
            </w:r>
          </w:del>
        </w:sdtContent>
      </w:sdt>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plan had succes. De </w:t>
      </w:r>
      <w:sdt>
        <w:sdtPr>
          <w:tag w:val="goog_rdk_115"/>
        </w:sdtPr>
        <w:sdtContent>
          <w:del w:author="Gill Mattheus" w:id="67" w:date="2024-07-06T20:45: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16"/>
        </w:sdtPr>
        <w:sdtContent>
          <w:ins w:author="Gill Mattheus" w:id="67" w:date="2024-07-06T20:45: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Iron Lady</w:t>
            </w:r>
          </w:ins>
        </w:sdtContent>
      </w:sdt>
      <w:sdt>
        <w:sdtPr>
          <w:tag w:val="goog_rdk_117"/>
        </w:sdtPr>
        <w:sdtContent>
          <w:del w:author="Gill Mattheus" w:id="67" w:date="2024-07-06T20:45: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IJzeren Dame</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zoals Thatcher vaak werd genoemd, werd in 1979 verkozen tot de eerste vrouwelijke premier van het Verenigd Koninkrijk. Eenmaal in functie voerde ze haar plannen uit om de omvang van de overheid te beperken en de vrije markt meer ruimte te geven. Ze deed dit door belastingen te verlagen, regulerende obstakels weg te nemen en een </w:t>
      </w:r>
      <w:sdt>
        <w:sdtPr>
          <w:tag w:val="goog_rdk_118"/>
        </w:sdtPr>
        <w:sdtContent>
          <w:ins w:author="Gill Mattheus" w:id="68" w:date="2024-07-06T20:48: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nationale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golf van privatisering</w:t>
      </w:r>
      <w:sdt>
        <w:sdtPr>
          <w:tag w:val="goog_rdk_119"/>
        </w:sdtPr>
        <w:sdtContent>
          <w:del w:author="Gill Mattheus" w:id="69" w:date="2024-07-06T20:48: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20"/>
        </w:sdtPr>
        <w:sdtContent>
          <w:del w:author="Gill Mattheus" w:id="70" w:date="2024-07-06T20:48: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door het hele land te leiden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door staatsbedrijven te verkopen. Dit beleid leverde haar in de daaropvolgende jaren </w:t>
      </w:r>
      <w:sdt>
        <w:sdtPr>
          <w:tag w:val="goog_rdk_121"/>
        </w:sdtPr>
        <w:sdtContent>
          <w:ins w:author="Gill Mattheus" w:id="71" w:date="2024-07-06T20:49: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meerdere</w:t>
            </w:r>
          </w:ins>
        </w:sdtContent>
      </w:sdt>
      <w:sdt>
        <w:sdtPr>
          <w:tag w:val="goog_rdk_122"/>
        </w:sdtPr>
        <w:sdtContent>
          <w:del w:author="Gill Mattheus" w:id="71" w:date="2024-07-06T20:49: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diverse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herverkiezingen op. Uiteindelijk werd Thatcher hierdoor de langst</w:t>
      </w:r>
      <w:sdt>
        <w:sdtPr>
          <w:tag w:val="goog_rdk_123"/>
        </w:sdtPr>
        <w:sdtContent>
          <w:del w:author="Gill Mattheus" w:id="72" w:date="2024-07-06T20:49: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zittende Britse premier van de twintigste eeuw.</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succes van Thatcher in het VK diende als inspiratie voor een geestverwant in de Verenigde Staten. De Republikeinse kandidaat voor de presidentsverkiezingen van 1980, Ronald Reagan, beloofde eveneens een vermindering van de overheidsuitgaven. Zijn campagneslogan, “We kunnen de overheid van onze ruggen halen, uit onze zakken,” sloeg aan bij de Amerikaanse kiezers. De voormalige filmster versloeg de zittende president Jimmy Carter in een grandioze overwinning.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president verlaagde Reagan inderdaad de belastingen en </w:t>
      </w:r>
      <w:sdt>
        <w:sdtPr>
          <w:tag w:val="goog_rdk_124"/>
        </w:sdtPr>
        <w:sdtContent>
          <w:ins w:author="Gill Mattheus" w:id="73" w:date="2024-07-06T21:10: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zette hij</w:t>
            </w:r>
          </w:ins>
        </w:sdtContent>
      </w:sdt>
      <w:sdt>
        <w:sdtPr>
          <w:tag w:val="goog_rdk_125"/>
        </w:sdtPr>
        <w:sdtContent>
          <w:del w:author="Gill Mattheus" w:id="73" w:date="2024-07-06T21:10: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sneed hij in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sociale programma’s</w:t>
      </w:r>
      <w:sdt>
        <w:sdtPr>
          <w:tag w:val="goog_rdk_126"/>
        </w:sdtPr>
        <w:sdtContent>
          <w:ins w:author="Gill Mattheus" w:id="74" w:date="2024-07-06T21:1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stop</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 zijn economische beleid verder te ontwikkelen, dat later bekend kwam te staan als “Reaganomics”, creëerde de president een nieuwe Economische Beleidsadviesraad. Hierin benoemde hij economen die een sterke voorkeur hadden voor de vrije markt, waaronder opmerkelijk Milton Friedman, een vroege bewonderaar van Hayek.</w:t>
      </w:r>
      <w:sdt>
        <w:sdtPr>
          <w:tag w:val="goog_rdk_127"/>
        </w:sdtPr>
        <w:sdtContent>
          <w:ins w:author="Gill Mattheus" w:id="75" w:date="2024-07-06T20:54: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/footnote{260}</w:t>
            </w:r>
          </w:ins>
        </w:sdtContent>
      </w:sdt>
      <w:sdt>
        <w:sdtPr>
          <w:tag w:val="goog_rdk_128"/>
        </w:sdtPr>
        <w:sdtContent>
          <w:del w:author="Gill Mattheus" w:id="75" w:date="2024-07-06T20:54: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[^260]</w:delText>
            </w:r>
          </w:del>
        </w:sdtContent>
      </w:sdt>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Decennia eerder, in 1947, </w:t>
      </w:r>
      <w:sdt>
        <w:sdtPr>
          <w:tag w:val="goog_rdk_129"/>
        </w:sdtPr>
        <w:sdtContent>
          <w:ins w:author="Gill Mattheus" w:id="76" w:date="2024-07-06T21:11: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nodigde Hayek</w:t>
            </w:r>
          </w:ins>
        </w:sdtContent>
      </w:sdt>
      <w:sdt>
        <w:sdtPr>
          <w:tag w:val="goog_rdk_130"/>
        </w:sdtPr>
        <w:sdtContent>
          <w:del w:author="Gill Mattheus" w:id="76" w:date="2024-07-06T21:11: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had Hayek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Friedman</w:t>
      </w:r>
      <w:sdt>
        <w:sdtPr>
          <w:tag w:val="goog_rdk_131"/>
        </w:sdtPr>
        <w:sdtContent>
          <w:del w:author="Gill Mattheus" w:id="77" w:date="2024-07-06T21:11: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132"/>
        </w:sdtPr>
        <w:sdtContent>
          <w:ins w:author="Gill Mattheus" w:id="77" w:date="2024-07-06T21:11:46Z">
            <w:sdt>
              <w:sdtPr>
                <w:tag w:val="goog_rdk_133"/>
              </w:sdtPr>
              <w:sdtContent>
                <w:del w:author="Gill Mattheus" w:id="77" w:date="2024-07-06T21:11: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uit</w:delText>
                  </w:r>
                </w:del>
              </w:sdtContent>
            </w:sdt>
          </w:ins>
        </w:sdtContent>
      </w:sdt>
      <w:sdt>
        <w:sdtPr>
          <w:tag w:val="goog_rdk_134"/>
        </w:sdtPr>
        <w:sdtContent>
          <w:del w:author="Gill Mattheus" w:id="77" w:date="2024-07-06T21:11: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35"/>
        </w:sdtPr>
        <w:sdtContent>
          <w:ins w:author="Gill Mattheus" w:id="77" w:date="2024-07-06T21:11: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net was begonnen </w:t>
      </w:r>
      <w:sdt>
        <w:sdtPr>
          <w:tag w:val="goog_rdk_136"/>
        </w:sdtPr>
        <w:sdtContent>
          <w:del w:author="Gill Mattheus" w:id="78" w:date="2024-07-06T21:12: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werken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economieprofessor aan de Universiteit van Chicago</w:t>
      </w:r>
      <w:sdt>
        <w:sdtPr>
          <w:tag w:val="goog_rdk_137"/>
        </w:sdtPr>
        <w:sdtContent>
          <w:ins w:author="Gill Mattheus" w:id="79" w:date="2024-07-06T21:11: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uit </w:t>
            </w:r>
          </w:ins>
        </w:sdtContent>
      </w:sdt>
      <w:sdt>
        <w:sdtPr>
          <w:tag w:val="goog_rdk_138"/>
        </w:sdtPr>
        <w:sdtContent>
          <w:del w:author="Gill Mattheus" w:id="79" w:date="2024-07-06T21:11: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 uitgenodigd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 een tiendaagse conferentie in Zwitserland. Ongeveer 60 </w:t>
      </w:r>
      <w:sdt>
        <w:sdtPr>
          <w:tag w:val="goog_rdk_139"/>
        </w:sdtPr>
        <w:sdtContent>
          <w:ins w:author="Gill Mattheus" w:id="80" w:date="2024-07-06T21:13: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toonaangevende </w:t>
            </w:r>
          </w:ins>
        </w:sdtContent>
      </w:sdt>
      <w:sdt>
        <w:sdtPr>
          <w:tag w:val="goog_rdk_140"/>
        </w:sdtPr>
        <w:sdtContent>
          <w:del w:author="Gill Mattheus" w:id="80" w:date="2024-07-06T21:13: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vooraanstaande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voorstanders van de vrije markt, bekende libertaire denkers en andere invloedrijke</w:t>
      </w:r>
      <w:sdt>
        <w:sdtPr>
          <w:tag w:val="goog_rdk_141"/>
        </w:sdtPr>
        <w:sdtContent>
          <w:ins w:author="Gill Mattheus" w:id="81" w:date="2024-07-06T21:1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vrijdenkende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personen</w:t>
      </w:r>
      <w:sdt>
        <w:sdtPr>
          <w:tag w:val="goog_rdk_142"/>
        </w:sdtPr>
        <w:sdtContent>
          <w:del w:author="Gill Mattheus" w:id="82" w:date="2024-07-06T21:14: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die de vrijheid aanhangen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hadden hier tien dagen besteed aan het bespreken </w:t>
      </w:r>
      <w:sdt>
        <w:sdtPr>
          <w:tag w:val="goog_rdk_143"/>
        </w:sdtPr>
        <w:sdtContent>
          <w:del w:author="Gill Mattheus" w:id="83" w:date="2024-07-06T21:14: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hoe een vrije samenleving</w:t>
      </w:r>
      <w:sdt>
        <w:sdtPr>
          <w:tag w:val="goog_rdk_144"/>
        </w:sdtPr>
        <w:sdtContent>
          <w:ins w:author="Gill Mattheus" w:id="84" w:date="2024-07-06T21:1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kan worden</w:t>
            </w:r>
          </w:ins>
        </w:sdtContent>
      </w:sdt>
      <w:sdt>
        <w:sdtPr>
          <w:tag w:val="goog_rdk_145"/>
        </w:sdtPr>
        <w:sdtContent>
          <w:del w:author="Gill Mattheus" w:id="84" w:date="2024-07-06T21:1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behouden en </w:t>
      </w:r>
      <w:sdt>
        <w:sdtPr>
          <w:tag w:val="goog_rdk_146"/>
        </w:sdtPr>
        <w:sdtContent>
          <w:ins w:author="Gill Mattheus" w:id="85" w:date="2024-07-06T21:14: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voorkomen dat het Westen zou terugvallen naar fascisme of afglijden naar socialisme. Voor Hayek vertegenwoordigde de topbijeenkomst (die een jaarlijks terugkerend evenement zou worden) “de wedergeboorte van een liberale beweging in Europa”.</w:t>
      </w:r>
      <w:sdt>
        <w:sdtPr>
          <w:tag w:val="goog_rdk_147"/>
        </w:sdtPr>
        <w:sdtContent>
          <w:ins w:author="Gill Mattheus" w:id="86" w:date="2024-07-06T21:02: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/footnote{261}</w:t>
            </w:r>
          </w:ins>
        </w:sdtContent>
      </w:sdt>
      <w:sdt>
        <w:sdtPr>
          <w:tag w:val="goog_rdk_148"/>
        </w:sdtPr>
        <w:sdtContent>
          <w:del w:author="Gill Mattheus" w:id="86" w:date="2024-07-06T21:02: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[^261]</w:delText>
            </w:r>
          </w:del>
        </w:sdtContent>
      </w:sdt>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Friedman had zich in de decennia na die reis naar Zwitserland weten te vestigen als een van de meest invloedrijke economen van de twintigste eeuw. Net als Hayek verwierp Friedman de destijds dominante Keynesiaanse doctrine van staatsinterventie en overheidsuitgaven. Naarmate </w:t>
      </w:r>
      <w:sdt>
        <w:sdtPr>
          <w:tag w:val="goog_rdk_149"/>
        </w:sdtPr>
        <w:sdtContent>
          <w:ins w:author="Gill Mattheus" w:id="87" w:date="2024-07-06T21:19: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hij beroemder werd</w:t>
            </w:r>
          </w:ins>
        </w:sdtContent>
      </w:sdt>
      <w:sdt>
        <w:sdtPr>
          <w:tag w:val="goog_rdk_150"/>
        </w:sdtPr>
        <w:sdtContent>
          <w:del w:author="Gill Mattheus" w:id="87" w:date="2024-07-06T21:19: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zijn bekendheid groeide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werd hij in veel opzichten een meer effectieve </w:t>
      </w:r>
      <w:sdt>
        <w:sdtPr>
          <w:tag w:val="goog_rdk_151"/>
        </w:sdtPr>
        <w:sdtContent>
          <w:ins w:author="Gill Mattheus" w:id="88" w:date="2024-07-06T21:19: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voorvechter</w:t>
            </w:r>
          </w:ins>
        </w:sdtContent>
      </w:sdt>
      <w:sdt>
        <w:sdtPr>
          <w:tag w:val="goog_rdk_152"/>
        </w:sdtPr>
        <w:sdtContent>
          <w:del w:author="Gill Mattheus" w:id="88" w:date="2024-07-06T21:19: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kampioen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Hayeks ideeën over markten en het prijssysteem dan Hayek zelf ooit was geweest.</w:t>
      </w:r>
    </w:p>
    <w:sdt>
      <w:sdtPr>
        <w:tag w:val="goog_rdk_155"/>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Gill Mattheus" w:id="90" w:date="2024-07-06T21:23:15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Echter, op bepaalde punten zouden Friedman</w:t>
          </w:r>
          <w:sdt>
            <w:sdtPr>
              <w:tag w:val="goog_rdk_153"/>
            </w:sdtPr>
            <w:sdtContent>
              <w:del w:author="Gill Mattheus" w:id="89" w:date="2024-07-06T21:20: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gedachten ook afwijken van de inzichten van Hayek. </w:t>
          </w:r>
          <w:sdt>
            <w:sdtPr>
              <w:tag w:val="goog_rdk_154"/>
            </w:sdtPr>
            <w:sdtContent>
              <w:ins w:author="Gill Mattheus" w:id="90" w:date="2024-07-06T21:23: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bijdragen op het gebied van economie hielp bij het vormgeven van een aparte denkrichting die bekend staat als 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Chicago school of economics.</w:t>
                </w:r>
                <w:r w:rsidDel="00000000" w:rsidR="00000000" w:rsidRPr="00000000">
                  <w:rPr>
                    <w:rtl w:val="0"/>
                  </w:rPr>
                </w:r>
              </w:ins>
            </w:sdtContent>
          </w:sdt>
        </w:p>
      </w:sdtContent>
    </w:sdt>
    <w:sdt>
      <w:sdtPr>
        <w:tag w:val="goog_rdk_160"/>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Gill Mattheus" w:id="92" w:date="2024-07-06T21:23:15Z">
                <w:rPr>
                  <w:rFonts w:ascii="Cambria" w:cs="Cambria" w:eastAsia="Cambria" w:hAnsi="Cambria"/>
                  <w:b w:val="0"/>
                  <w:i w:val="0"/>
                  <w:smallCaps w:val="0"/>
                  <w:strike w:val="0"/>
                  <w:color w:val="000000"/>
                  <w:sz w:val="24"/>
                  <w:szCs w:val="24"/>
                  <w:u w:val="none"/>
                  <w:shd w:fill="auto" w:val="clear"/>
                  <w:vertAlign w:val="baseline"/>
                </w:rPr>
              </w:rPrChange>
            </w:rPr>
          </w:pPr>
          <w:sdt>
            <w:sdtPr>
              <w:tag w:val="goog_rdk_157"/>
            </w:sdtPr>
            <w:sdtContent>
              <w:del w:author="Gill Mattheus" w:id="90" w:date="2024-07-06T21:23: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Zijn bijdragen aan de wetenschap van de economie hielpen bij het creëren van een duidelijk gedefinieerde denkrichting binnen de economie, bekend als de </w:delText>
                </w:r>
              </w:del>
              <w:sdt>
                <w:sdtPr>
                  <w:tag w:val="goog_rdk_158"/>
                </w:sdtPr>
                <w:sdtContent>
                  <w:del w:author="Gill Mattheus" w:id="90" w:date="2024-07-06T21:23:15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1" w:date="2024-07-06T21:21:33Z">
                          <w:rPr>
                            <w:rFonts w:ascii="Cambria" w:cs="Cambria" w:eastAsia="Cambria" w:hAnsi="Cambria"/>
                            <w:b w:val="0"/>
                            <w:i w:val="0"/>
                            <w:smallCaps w:val="0"/>
                            <w:strike w:val="0"/>
                            <w:color w:val="000000"/>
                            <w:sz w:val="24"/>
                            <w:szCs w:val="24"/>
                            <w:u w:val="none"/>
                            <w:shd w:fill="auto" w:val="clear"/>
                            <w:vertAlign w:val="baseline"/>
                          </w:rPr>
                        </w:rPrChange>
                      </w:rPr>
                      <w:delText xml:space="preserve">Chicago school of economics</w:delText>
                    </w:r>
                  </w:del>
                </w:sdtContent>
              </w:sdt>
              <w:del w:author="Gill Mattheus" w:id="90" w:date="2024-07-06T21:23: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59"/>
            </w:sdtPr>
            <w:sdtContent>
              <w:r w:rsidDel="00000000" w:rsidR="00000000" w:rsidRPr="00000000">
                <w:rPr>
                  <w:rtl w:val="0"/>
                </w:rPr>
              </w:r>
            </w:sdtContent>
          </w:sdt>
        </w:p>
      </w:sdtContent>
    </w:sd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Chicago School verschilt op een aantal belangrijke punten van de Oostenrijkse School.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62"/>
        </w:sdtPr>
        <w:sdtContent>
          <w:ins w:author="Gill Mattheus" w:id="93" w:date="2024-07-06T21:25: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w:t>
            </w:r>
          </w:ins>
        </w:sdtContent>
      </w:sdt>
      <w:sdt>
        <w:sdtPr>
          <w:tag w:val="goog_rdk_163"/>
        </w:sdtPr>
        <w:sdtContent>
          <w:del w:author="Gill Mattheus" w:id="93" w:date="2024-07-06T21:25: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Eén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fundamenteel verschil was de methodologie van de Chicago school. Waar Carl Menger de basis had gelegd voor de Oostenrijkse school van economie in praxeologie, de methode gebaseerd op logica, redenering en </w:t>
      </w:r>
      <w:sdt>
        <w:sdtPr>
          <w:tag w:val="goog_rdk_164"/>
        </w:sdtPr>
        <w:sdtContent>
          <w:ins w:author="Gill Mattheus" w:id="94" w:date="2024-07-06T21:29: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basisprincipes</w:t>
            </w:r>
          </w:ins>
        </w:sdtContent>
      </w:sdt>
      <w:sdt>
        <w:sdtPr>
          <w:tag w:val="goog_rdk_165"/>
        </w:sdtPr>
        <w:sdtContent>
          <w:del w:author="Gill Mattheus" w:id="94" w:date="2024-07-06T21:29: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eerder vastgestelde principes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koos de Chicago school voor een meer traditioneel empirisme, waarin hypotheses worden geformuleerd en getoetst aan de hand van </w:t>
      </w:r>
      <w:sdt>
        <w:sdtPr>
          <w:tag w:val="goog_rdk_166"/>
        </w:sdtPr>
        <w:sdtContent>
          <w:ins w:author="Gill Mattheus" w:id="95" w:date="2024-07-06T21:30: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reële</w:t>
            </w:r>
          </w:ins>
        </w:sdtContent>
      </w:sdt>
      <w:sdt>
        <w:sdtPr>
          <w:tag w:val="goog_rdk_167"/>
        </w:sdtPr>
        <w:sdtContent>
          <w:del w:author="Gill Mattheus" w:id="95" w:date="2024-07-06T21:30: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echte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wereld</w:t>
      </w:r>
      <w:sdt>
        <w:sdtPr>
          <w:tag w:val="goog_rdk_168"/>
        </w:sdtPr>
        <w:sdtContent>
          <w:del w:author="Gill Mattheus" w:id="96" w:date="2024-07-06T21:30: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gegevens en statistieken.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70"/>
        </w:sdtPr>
        <w:sdtContent>
          <w:ins w:author="Gill Mattheus" w:id="97" w:date="2024-07-06T21:31: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tweede</w:t>
            </w:r>
          </w:ins>
        </w:sdtContent>
      </w:sdt>
      <w:sdt>
        <w:sdtPr>
          <w:tag w:val="goog_rdk_171"/>
        </w:sdtPr>
        <w:sdtContent>
          <w:del w:author="Gill Mattheus" w:id="97" w:date="2024-07-06T21:31: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tweede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grote verschil was bijna net zo fundamenteel als </w:t>
      </w:r>
      <w:sdt>
        <w:sdtPr>
          <w:tag w:val="goog_rdk_172"/>
        </w:sdtPr>
        <w:sdtContent>
          <w:ins w:author="Gill Mattheus" w:id="98" w:date="2024-07-06T21:31: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w:t>
            </w:r>
          </w:ins>
        </w:sdtContent>
      </w:sdt>
      <w:sdt>
        <w:sdtPr>
          <w:tag w:val="goog_rdk_173"/>
        </w:sdtPr>
        <w:sdtContent>
          <w:del w:author="Gill Mattheus" w:id="98" w:date="2024-07-06T21:31: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eerste: de Chicago school was het niet eens met de Oostenrijkers over het </w:t>
      </w:r>
      <w:sdt>
        <w:sdtPr>
          <w:tag w:val="goog_rdk_174"/>
        </w:sdtPr>
        <w:sdtContent>
          <w:ins w:author="Gill Mattheus" w:id="99" w:date="2024-07-06T21:31: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onderwerp</w:t>
            </w:r>
          </w:ins>
        </w:sdtContent>
      </w:sdt>
      <w:sdt>
        <w:sdtPr>
          <w:tag w:val="goog_rdk_175"/>
        </w:sdtPr>
        <w:sdtContent>
          <w:del w:author="Gill Mattheus" w:id="99" w:date="2024-07-06T21:31: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thema</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geld.</w:t>
      </w:r>
    </w:p>
    <w:bookmarkStart w:colFirst="0" w:colLast="0" w:name="bookmark=id.3znysh7" w:id="3"/>
    <w:bookmarkEnd w:id="3"/>
    <w:sdt>
      <w:sdtPr>
        <w:tag w:val="goog_rdk_176"/>
      </w:sdtPr>
      <w:sdtContent>
        <w:p w:rsidR="00000000" w:rsidDel="00000000" w:rsidP="00000000" w:rsidRDefault="00000000" w:rsidRPr="00000000" w14:paraId="0000001E">
          <w:pPr>
            <w:pStyle w:val="Heading3"/>
            <w:jc w:val="center"/>
            <w:rPr/>
            <w:pPrChange w:author="Gill Mattheus" w:id="0" w:date="2024-07-06T21:32:03Z">
              <w:pPr>
                <w:pStyle w:val="Heading3"/>
              </w:pPr>
            </w:pPrChange>
          </w:pPr>
          <w:r w:rsidDel="00000000" w:rsidR="00000000" w:rsidRPr="00000000">
            <w:rPr>
              <w:rtl w:val="0"/>
            </w:rPr>
            <w:t xml:space="preserve">Monetarisme</w:t>
          </w:r>
        </w:p>
      </w:sdtContent>
    </w:sd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Hoewel Friedman een </w:t>
      </w:r>
      <w:sdt>
        <w:sdtPr>
          <w:tag w:val="goog_rdk_177"/>
        </w:sdtPr>
        <w:sdtContent>
          <w:ins w:author="Gill Mattheus" w:id="101" w:date="2024-07-06T21:3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efficiënte</w:t>
            </w:r>
          </w:ins>
        </w:sdtContent>
      </w:sdt>
      <w:sdt>
        <w:sdtPr>
          <w:tag w:val="goog_rdk_178"/>
        </w:sdtPr>
        <w:sdtContent>
          <w:del w:author="Gill Mattheus" w:id="101" w:date="2024-07-06T21:3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effectieve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voorvechter was van Hayek’s ideeën over markt en prijzen, omvatte dit niet Hayek’s perspectief op de stadia van productie, of hoe rentetarieven en het intertemporele prijssysteem de </w:t>
      </w:r>
      <w:sdt>
        <w:sdtPr>
          <w:tag w:val="goog_rdk_179"/>
        </w:sdtPr>
        <w:sdtContent>
          <w:ins w:author="Gill Mattheus" w:id="102" w:date="2024-07-06T21:35: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toewijzing</w:t>
            </w:r>
          </w:ins>
        </w:sdtContent>
      </w:sdt>
      <w:sdt>
        <w:sdtPr>
          <w:tag w:val="goog_rdk_180"/>
        </w:sdtPr>
        <w:sdtContent>
          <w:del w:author="Gill Mattheus" w:id="102" w:date="2024-07-06T21:35: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allocatie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middelen </w:t>
      </w:r>
      <w:sdt>
        <w:sdtPr>
          <w:tag w:val="goog_rdk_181"/>
        </w:sdtPr>
        <w:sdtContent>
          <w:ins w:author="Gill Mattheus" w:id="103" w:date="2024-07-06T21:35: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door de tijd heen</w:t>
            </w:r>
          </w:ins>
        </w:sdtContent>
      </w:sdt>
      <w:sdt>
        <w:sdtPr>
          <w:tag w:val="goog_rdk_182"/>
        </w:sdtPr>
        <w:sdtContent>
          <w:del w:author="Gill Mattheus" w:id="103" w:date="2024-07-06T21:35: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de tijd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konden sturen. Friedman was zeker geen voorstander van Hayeks voorstel om geld te denationaliseren. In plaats daarvan pleitte Friedman voor </w:t>
      </w:r>
      <w:sdt>
        <w:sdtPr>
          <w:tag w:val="goog_rdk_183"/>
        </w:sdtPr>
        <w:sdtContent>
          <w:ins w:author="Gill Mattheus" w:id="104" w:date="2024-07-06T21:36: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strikte</w:t>
            </w:r>
          </w:ins>
        </w:sdtContent>
      </w:sdt>
      <w:sdt>
        <w:sdtPr>
          <w:tag w:val="goog_rdk_184"/>
        </w:sdtPr>
        <w:sdtContent>
          <w:del w:author="Gill Mattheus" w:id="104" w:date="2024-07-06T21:36: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sterke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overheidsregulatie van geld.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Friedman heeft, samen met econome Anna Schwartz, een </w:t>
      </w:r>
      <w:sdt>
        <w:sdtPr>
          <w:tag w:val="goog_rdk_185"/>
        </w:sdtPr>
        <w:sdtContent>
          <w:del w:author="Gill Mattheus" w:id="105" w:date="2024-07-06T21:38: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honderdjarig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onderzoek uitgevoerd naar economische hoogte- en dieptepunten in de Verenigde Staten. </w:t>
      </w:r>
      <w:sdt>
        <w:sdtPr>
          <w:tag w:val="goog_rdk_186"/>
        </w:sdtPr>
        <w:sdtContent>
          <w:ins w:author="Gill Mattheus" w:id="106" w:date="2024-07-06T21:37: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/footnote{262}</w:t>
            </w:r>
          </w:ins>
        </w:sdtContent>
      </w:sdt>
      <w:sdt>
        <w:sdtPr>
          <w:tag w:val="goog_rdk_187"/>
        </w:sdtPr>
        <w:sdtContent>
          <w:del w:author="Gill Mattheus" w:id="106" w:date="2024-07-06T21:37: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[^262]</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Hun studie bestreek de periode vanaf het midden van de negentiende eeuw tot het midden van de twintigste eeuw, met </w:t>
      </w:r>
      <w:sdt>
        <w:sdtPr>
          <w:tag w:val="goog_rdk_188"/>
        </w:sdtPr>
        <w:sdtContent>
          <w:ins w:author="Gill Mattheus" w:id="107" w:date="2024-07-06T21:44: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extra aandacht</w:t>
            </w:r>
          </w:ins>
        </w:sdtContent>
      </w:sdt>
      <w:sdt>
        <w:sdtPr>
          <w:tag w:val="goog_rdk_189"/>
        </w:sdtPr>
        <w:sdtContent>
          <w:del w:author="Gill Mattheus" w:id="107" w:date="2024-07-06T21:44: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een speciaal accent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90"/>
        </w:sdtPr>
        <w:sdtContent>
          <w:ins w:author="Gill Mattheus" w:id="108" w:date="2024-07-06T21:44: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w:t>
            </w:r>
          </w:ins>
        </w:sdtContent>
      </w:sdt>
      <w:sdt>
        <w:sdtPr>
          <w:tag w:val="goog_rdk_191"/>
        </w:sdtPr>
        <w:sdtContent>
          <w:del w:author="Gill Mattheus" w:id="108" w:date="2024-07-06T21:44: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op</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Grote Depressie van de jaren ’30. Friedman en Schwartz </w:t>
      </w:r>
      <w:sdt>
        <w:sdtPr>
          <w:tag w:val="goog_rdk_192"/>
        </w:sdtPr>
        <w:sdtContent>
          <w:ins w:author="Gill Mattheus" w:id="109" w:date="2024-07-06T21:4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kwamen tot de conclusie</w:t>
            </w:r>
          </w:ins>
        </w:sdtContent>
      </w:sdt>
      <w:sdt>
        <w:sdtPr>
          <w:tag w:val="goog_rdk_193"/>
        </w:sdtPr>
        <w:sdtContent>
          <w:del w:author="Gill Mattheus" w:id="109" w:date="2024-07-06T21:4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concludeerden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 elke economische </w:t>
      </w:r>
      <w:sdt>
        <w:sdtPr>
          <w:tag w:val="goog_rdk_194"/>
        </w:sdtPr>
        <w:sdtContent>
          <w:ins w:author="Gill Mattheus" w:id="110" w:date="2024-07-06T21:45: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recessie</w:t>
            </w:r>
          </w:ins>
        </w:sdtContent>
      </w:sdt>
      <w:sdt>
        <w:sdtPr>
          <w:tag w:val="goog_rdk_195"/>
        </w:sdtPr>
        <w:sdtContent>
          <w:del w:author="Gill Mattheus" w:id="110" w:date="2024-07-06T21:45: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krimp</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voorafging aan een </w:t>
      </w:r>
      <w:sdt>
        <w:sdtPr>
          <w:tag w:val="goog_rdk_196"/>
        </w:sdtPr>
        <w:sdtContent>
          <w:ins w:author="Gill Mattheus" w:id="111" w:date="2024-07-06T21:46: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afname van de</w:t>
            </w:r>
          </w:ins>
        </w:sdtContent>
      </w:sdt>
      <w:sdt>
        <w:sdtPr>
          <w:tag w:val="goog_rdk_197"/>
        </w:sdtPr>
        <w:sdtContent>
          <w:del w:author="Gill Mattheus" w:id="111" w:date="2024-07-06T21:46: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vermindering van 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geldvoorraad, of </w:t>
      </w:r>
      <w:sdt>
        <w:sdtPr>
          <w:tag w:val="goog_rdk_198"/>
        </w:sdtPr>
        <w:sdtContent>
          <w:ins w:author="Gill Mattheus" w:id="112" w:date="2024-07-06T21:46: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z’n minst</w:t>
            </w:r>
          </w:ins>
        </w:sdtContent>
      </w:sdt>
      <w:sdt>
        <w:sdtPr>
          <w:tag w:val="goog_rdk_199"/>
        </w:sdtPr>
        <w:sdtContent>
          <w:del w:author="Gill Mattheus" w:id="112" w:date="2024-07-06T21:46: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minstens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vertraging in haar groei</w:t>
      </w:r>
      <w:sdt>
        <w:sdtPr>
          <w:tag w:val="goog_rdk_200"/>
        </w:sdtPr>
        <w:sdtContent>
          <w:del w:author="Gill Mattheus" w:id="113" w:date="2024-07-06T21:46: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tempo</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Volgens economen, inclusief Hayek, kan de geldvoorraad het duidelijkst stijgen en dalen door het wijdver</w:t>
      </w:r>
      <w:sdt>
        <w:sdtPr>
          <w:tag w:val="goog_rdk_201"/>
        </w:sdtPr>
        <w:sdtContent>
          <w:ins w:author="Gill Mattheus" w:id="114" w:date="2024-07-06T21:47: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spreide</w:t>
            </w:r>
          </w:ins>
        </w:sdtContent>
      </w:sdt>
      <w:sdt>
        <w:sdtPr>
          <w:tag w:val="goog_rdk_202"/>
        </w:sdtPr>
        <w:sdtContent>
          <w:del w:author="Gill Mattheus" w:id="114" w:date="2024-07-06T21:47: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breide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gebruik van fractioneel bankieren. Telkens wanneer iemand bij een </w:t>
      </w:r>
      <w:sdt>
        <w:sdtPr>
          <w:tag w:val="goog_rdk_203"/>
        </w:sdtPr>
        <w:sdtContent>
          <w:ins w:author="Gill Mattheus" w:id="115" w:date="2024-07-06T21:47: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ractionele 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bank </w:t>
      </w:r>
      <w:sdt>
        <w:sdtPr>
          <w:tag w:val="goog_rdk_204"/>
        </w:sdtPr>
        <w:sdtContent>
          <w:del w:author="Gill Mattheus" w:id="116" w:date="2024-07-06T21:48: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die fractioneel reserveert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lening afsluit, brengt de bank nieuw geld in omloop (als krediet), wat de geldvoorraad vergroot. </w:t>
      </w:r>
      <w:sdt>
        <w:sdtPr>
          <w:tag w:val="goog_rdk_205"/>
        </w:sdtPr>
        <w:sdtContent>
          <w:ins w:author="Gill Mattheus" w:id="117" w:date="2024-07-06T21:48: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vice versa</w:t>
            </w:r>
          </w:ins>
        </w:sdtContent>
      </w:sdt>
      <w:sdt>
        <w:sdtPr>
          <w:tag w:val="goog_rdk_206"/>
        </w:sdtPr>
        <w:sdtContent>
          <w:del w:author="Gill Mattheus" w:id="117" w:date="2024-07-06T21:48: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Omgekeerd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elke keer dat iemand een lening terugbetaalt bij een </w:t>
      </w:r>
      <w:sdt>
        <w:sdtPr>
          <w:tag w:val="goog_rdk_207"/>
        </w:sdtPr>
        <w:sdtContent>
          <w:ins w:author="Gill Mattheus" w:id="118" w:date="2024-07-06T21:54: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ractionele 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bank</w:t>
      </w:r>
      <w:sdt>
        <w:sdtPr>
          <w:tag w:val="goog_rdk_208"/>
        </w:sdtPr>
        <w:sdtContent>
          <w:del w:author="Gill Mattheus" w:id="119" w:date="2024-07-06T21:55: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die fractioneel reserveert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wordt er geld uit de omloop genomen, waardoor de geldvoorraad afneemt.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Friedman en Schwartz legden uit dat toen de Federal Reserve de rentetarieven in 1928 had verhoogd, de bereidheid van mensen om leningen af te sluiten vanzelfsprekend verminderde. Maar naarmate oude leningen werden afbetaald en geld daardoor uit de </w:t>
      </w:r>
      <w:sdt>
        <w:sdtPr>
          <w:tag w:val="goog_rdk_209"/>
        </w:sdtPr>
        <w:sdtContent>
          <w:ins w:author="Gill Mattheus" w:id="120" w:date="2024-07-06T22:00: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omloop</w:t>
            </w:r>
          </w:ins>
        </w:sdtContent>
      </w:sdt>
      <w:sdt>
        <w:sdtPr>
          <w:tag w:val="goog_rdk_210"/>
        </w:sdtPr>
        <w:sdtContent>
          <w:del w:author="Gill Mattheus" w:id="120" w:date="2024-07-06T22:00: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circulatie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werd gehaald, terwijl er niet </w:t>
      </w:r>
      <w:sdt>
        <w:sdtPr>
          <w:tag w:val="goog_rdk_211"/>
        </w:sdtPr>
        <w:sdtContent>
          <w:del w:author="Gill Mattheus" w:id="121" w:date="2024-07-06T22:01: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net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zoveel nieuwe leningen werden uitgegeven om dit te compenseren, </w:t>
      </w:r>
      <w:sdt>
        <w:sdtPr>
          <w:tag w:val="goog_rdk_212"/>
        </w:sdtPr>
        <w:sdtContent>
          <w:ins w:author="Gill Mattheus" w:id="122" w:date="2024-07-06T22:01: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 </w:t>
            </w:r>
          </w:ins>
        </w:sdtContent>
      </w:sdt>
      <w:sdt>
        <w:sdtPr>
          <w:tag w:val="goog_rdk_213"/>
        </w:sdtPr>
        <w:sdtContent>
          <w:del w:author="Gill Mattheus" w:id="122" w:date="2024-07-06T22:01: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viel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totale geldvoorraad </w:t>
      </w:r>
      <w:sdt>
        <w:sdtPr>
          <w:tag w:val="goog_rdk_214"/>
        </w:sdtPr>
        <w:sdtContent>
          <w:ins w:author="Gill Mattheus" w:id="123" w:date="2024-07-06T22:01: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w:t>
            </w:r>
          </w:ins>
        </w:sdtContent>
      </w:sdt>
      <w:sdt>
        <w:sdtPr>
          <w:tag w:val="goog_rdk_215"/>
        </w:sdtPr>
        <w:sdtContent>
          <w:del w:author="Gill Mattheus" w:id="123" w:date="2024-07-06T22:01: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terug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Dit zette, zoals Hayek ook had uitgelegd, een deflatoire schuldenspiraal in gang.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Maar Friedman nam Hayeks uitleg </w:t>
      </w:r>
      <w:sdt>
        <w:sdtPr>
          <w:tag w:val="goog_rdk_216"/>
        </w:sdtPr>
        <w:sdtContent>
          <w:del w:author="Gill Mattheus" w:id="124" w:date="2024-07-06T22:04: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over </w:delText>
            </w:r>
          </w:del>
        </w:sdtContent>
      </w:sdt>
      <w:sdt>
        <w:sdtPr>
          <w:tag w:val="goog_rdk_217"/>
        </w:sdtPr>
        <w:sdtContent>
          <w:ins w:author="Gill Mattheus" w:id="124" w:date="2024-07-06T22:04: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hoe rentemanipulatie deze deflatoire schuldenspiraal had ingeleid niet over, en hij was vooral het niet eens met Hayeks </w:t>
      </w:r>
      <w:sdt>
        <w:sdtPr>
          <w:tag w:val="goog_rdk_218"/>
        </w:sdtPr>
        <w:sdtContent>
          <w:ins w:author="Gill Mattheus" w:id="125" w:date="2024-07-06T22:05: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voorstel</w:t>
            </w:r>
          </w:ins>
        </w:sdtContent>
      </w:sdt>
      <w:sdt>
        <w:sdtPr>
          <w:tag w:val="goog_rdk_219"/>
        </w:sdtPr>
        <w:sdtContent>
          <w:del w:author="Gill Mattheus" w:id="125" w:date="2024-07-06T22:05: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voorgestelde oplossing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 deze schuldenspiraal zijn gang te laten gaan. In plaats daarvan stelde hij een oplossing voor die veel meer leek op wat Irving Fisher en de stabilisatoren in de jaren ’20 hadden voorgesteld (maar </w:t>
      </w:r>
      <w:sdt>
        <w:sdtPr>
          <w:tag w:val="goog_rdk_220"/>
        </w:sdtPr>
        <w:sdtContent>
          <w:ins w:author="Gill Mattheus" w:id="126" w:date="2024-07-06T22:08: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waarvan</w:t>
            </w:r>
          </w:ins>
        </w:sdtContent>
      </w:sdt>
      <w:sdt>
        <w:sdtPr>
          <w:tag w:val="goog_rdk_221"/>
        </w:sdtPr>
        <w:sdtContent>
          <w:del w:author="Gill Mattheus" w:id="126" w:date="2024-07-06T22:08: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hij geloofde </w:t>
      </w:r>
      <w:sdt>
        <w:sdtPr>
          <w:tag w:val="goog_rdk_222"/>
        </w:sdtPr>
        <w:sdtContent>
          <w:ins w:author="Gill Mattheus" w:id="127" w:date="2024-07-06T22:08: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het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niet goed was uitgevoerd in de jaren ’30).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econoom van de Chicago-school redeneerde dat de geldvoorraad op een gestage en voorspelbare manier zou moeten groeien, zodat de economie </w:t>
      </w:r>
      <w:sdt>
        <w:sdtPr>
          <w:tag w:val="goog_rdk_223"/>
        </w:sdtPr>
        <w:sdtContent>
          <w:ins w:author="Gill Mattheus" w:id="128" w:date="2024-07-07T11:28: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meegroeit</w:t>
            </w:r>
          </w:ins>
        </w:sdtContent>
      </w:sdt>
      <w:sdt>
        <w:sdtPr>
          <w:tag w:val="goog_rdk_224"/>
        </w:sdtPr>
        <w:sdtContent>
          <w:del w:author="Gill Mattheus" w:id="128" w:date="2024-07-07T11:28: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ermee gelijke tred kan houden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het </w:t>
      </w:r>
      <w:sdt>
        <w:sdtPr>
          <w:tag w:val="goog_rdk_225"/>
        </w:sdtPr>
        <w:sdtContent>
          <w:ins w:author="Gill Mattheus" w:id="129" w:date="2024-07-07T12:06: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geaggregeerde</w:t>
            </w:r>
          </w:ins>
        </w:sdtContent>
      </w:sdt>
      <w:sdt>
        <w:sdtPr>
          <w:tag w:val="goog_rdk_226"/>
        </w:sdtPr>
        <w:sdtContent>
          <w:del w:author="Gill Mattheus" w:id="129" w:date="2024-07-07T12:06: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totale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prijsniveau stabiel kan blijven of misschien heel langzaam kan </w:t>
      </w:r>
      <w:sdt>
        <w:sdtPr>
          <w:tag w:val="goog_rdk_227"/>
        </w:sdtPr>
        <w:sdtContent>
          <w:ins w:author="Gill Mattheus" w:id="130" w:date="2024-07-07T11:31: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stijgen</w:t>
            </w:r>
          </w:ins>
        </w:sdtContent>
      </w:sdt>
      <w:sdt>
        <w:sdtPr>
          <w:tag w:val="goog_rdk_228"/>
        </w:sdtPr>
        <w:sdtContent>
          <w:del w:author="Gill Mattheus" w:id="130" w:date="2024-07-07T11:31: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opblazen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Zolang de prijzen stabiel werden gehouden, kon de markt voor de rest zorgen. </w:t>
      </w:r>
      <w:sdt>
        <w:sdtPr>
          <w:tag w:val="goog_rdk_229"/>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131" w:date="2024-07-07T11:30:10Z">
                <w:rPr>
                  <w:rFonts w:ascii="Cambria" w:cs="Cambria" w:eastAsia="Cambria" w:hAnsi="Cambria"/>
                  <w:b w:val="0"/>
                  <w:i w:val="0"/>
                  <w:smallCaps w:val="0"/>
                  <w:strike w:val="0"/>
                  <w:color w:val="000000"/>
                  <w:sz w:val="24"/>
                  <w:szCs w:val="24"/>
                  <w:u w:val="none"/>
                  <w:shd w:fill="auto" w:val="clear"/>
                  <w:vertAlign w:val="baseline"/>
                </w:rPr>
              </w:rPrChange>
            </w:rPr>
            <w:t xml:space="preserve">Monetarisme</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zoals deze monetaire doctrine werd genoemd, werd een fundamenteel onderdeel van de Chicago-school van economie.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voorgestelde </w:t>
      </w:r>
      <w:sdt>
        <w:sdtPr>
          <w:tag w:val="goog_rdk_230"/>
        </w:sdtPr>
        <w:sdtContent>
          <w:ins w:author="Gill Mattheus" w:id="132" w:date="2024-07-07T11:48: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hulp</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middelen om de geldvoorraad te beheren waren dezelfde als die van Fischer: de consumentenprijsindex zou fungeren als de maatstaf voor stabiliteit en rentetarieven konden worden gereguleerd om de geldvoorraad te verhogen of te verlagen. Als de prijzen zouden dalen, wilden monetaristen dat centrale banken de rentetarieven zouden verlagen om zo lenen, uitgaven te stimuleren en opwaartse druk op de prijzen te zetten. Als de prijzen te snel zouden stijgen, wilden monetaristen dat centrale banken de rentetarieven zouden verhogen. Als de prijzen stabiel bleven, zou de hoeveelheid geld in de economie gestaag groeien samen met de economie zelf, en was de rente precies goed ingesteld.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Monetaristen </w:t>
      </w:r>
      <w:sdt>
        <w:sdtPr>
          <w:tag w:val="goog_rdk_231"/>
        </w:sdtPr>
        <w:sdtContent>
          <w:ins w:author="Gill Mattheus" w:id="133" w:date="2024-07-07T11:5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waren het</w:t>
            </w:r>
          </w:ins>
        </w:sdtContent>
      </w:sdt>
      <w:sdt>
        <w:sdtPr>
          <w:tag w:val="goog_rdk_232"/>
        </w:sdtPr>
        <w:sdtContent>
          <w:del w:author="Gill Mattheus" w:id="133" w:date="2024-07-07T11:5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waren grotendeels het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33"/>
        </w:sdtPr>
        <w:sdtContent>
          <w:ins w:author="Gill Mattheus" w:id="134" w:date="2024-07-07T11:50: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grotendeels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oneens met Keynesianen over de rol van de overheid</w:t>
      </w:r>
      <w:sdt>
        <w:sdtPr>
          <w:tag w:val="goog_rdk_234"/>
        </w:sdtPr>
        <w:sdtContent>
          <w:del w:author="Gill Mattheus" w:id="135" w:date="2024-07-07T11:50: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in dit alles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Zij waren niet van mening dat regeringen lage rentetarieven zouden moeten gebruiken om de uitgaven te verhogen, maar in plaats daarvan geloofden zij dat overheidsuitgaven uitsluitend gefinancierd zouden moeten worden door middel van fiscaal beleid, </w:t>
      </w:r>
      <w:sdt>
        <w:sdtPr>
          <w:tag w:val="goog_rdk_235"/>
        </w:sdtPr>
        <w:sdtContent>
          <w:ins w:author="Gill Mattheus" w:id="136" w:date="2024-07-07T11:50: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andere woorden</w:t>
            </w:r>
          </w:ins>
        </w:sdtContent>
      </w:sdt>
      <w:sdt>
        <w:sdtPr>
          <w:tag w:val="goog_rdk_236"/>
        </w:sdtPr>
        <w:sdtContent>
          <w:del w:author="Gill Mattheus" w:id="136" w:date="2024-07-07T11:50: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dat wil zeggen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belastingen. Hoewel monetaristen het eens waren dat </w:t>
      </w:r>
      <w:sdt>
        <w:sdtPr>
          <w:tag w:val="goog_rdk_237"/>
        </w:sdtPr>
        <w:sdtContent>
          <w:ins w:author="Gill Mattheus" w:id="137" w:date="2024-07-07T12:04: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geaggregeerde </w:t>
            </w:r>
          </w:ins>
        </w:sdtContent>
      </w:sdt>
      <w:sdt>
        <w:sdtPr>
          <w:tag w:val="goog_rdk_238"/>
        </w:sdtPr>
        <w:sdtContent>
          <w:del w:author="Gill Mattheus" w:id="137" w:date="2024-07-07T12:04: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algemene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uitgaven </w:t>
      </w:r>
      <w:sdt>
        <w:sdtPr>
          <w:tag w:val="goog_rdk_239"/>
        </w:sdtPr>
        <w:sdtContent>
          <w:ins w:author="Gill Mattheus" w:id="138" w:date="2024-07-07T11:54: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essentieel</w:t>
            </w:r>
          </w:ins>
        </w:sdtContent>
      </w:sdt>
      <w:sdt>
        <w:sdtPr>
          <w:tag w:val="goog_rdk_240"/>
        </w:sdtPr>
        <w:sdtContent>
          <w:del w:author="Gill Mattheus" w:id="138" w:date="2024-07-07T11:54: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 vitaal belang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waren om een economische neergang te </w:t>
      </w:r>
      <w:sdt>
        <w:sdtPr>
          <w:tag w:val="goog_rdk_241"/>
        </w:sdtPr>
        <w:sdtContent>
          <w:ins w:author="Gill Mattheus" w:id="139" w:date="2024-07-07T11:54: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vermijden</w:t>
            </w:r>
          </w:ins>
        </w:sdtContent>
      </w:sdt>
      <w:sdt>
        <w:sdtPr>
          <w:tag w:val="goog_rdk_242"/>
        </w:sdtPr>
        <w:sdtContent>
          <w:del w:author="Gill Mattheus" w:id="139" w:date="2024-07-07T11:54: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ontsnappen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beweerden zij dat de particuliere sector de uitgaven </w:t>
      </w:r>
      <w:sdt>
        <w:sdtPr>
          <w:tag w:val="goog_rdk_243"/>
        </w:sdtPr>
        <w:sdtContent>
          <w:ins w:author="Gill Mattheus" w:id="140" w:date="2024-07-07T11:54: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w:t>
            </w:r>
          </w:ins>
        </w:sdtContent>
      </w:sdt>
      <w:sdt>
        <w:sdtPr>
          <w:tag w:val="goog_rdk_244"/>
        </w:sdtPr>
        <w:sdtContent>
          <w:del w:author="Gill Mattheus" w:id="140" w:date="2024-07-07T11:54: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net zo</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goed kon doen, en in feite de uitgaven zou doen als mensen goedkoop genoeg geld konden lenen. Op een bepaalde manier combineerden monetaristen ideeën van zowel Oostenrijkers als Keynesianen in een nieuwe benadering.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theorie overtuigde Hayek echter niet, om veel van dezelfde redenen dat de stabilisatoren hem voorheen nooit overtuigd hadden: hij geloofde dat het manipuleren van rentetarieven de spontane orde door de tijd heen verstoorde, en </w:t>
      </w:r>
      <w:sdt>
        <w:sdtPr>
          <w:tag w:val="goog_rdk_245"/>
        </w:sdtPr>
        <w:sdtContent>
          <w:del w:author="Gill Mattheus" w:id="141" w:date="2024-07-07T12:08: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hij </w:delText>
            </w:r>
          </w:del>
        </w:sdtContent>
      </w:sdt>
      <w:sdt>
        <w:sdtPr>
          <w:tag w:val="goog_rdk_246"/>
        </w:sdtPr>
        <w:sdtContent>
          <w:ins w:author="Gill Mattheus" w:id="141" w:date="2024-07-07T12:08: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geloofde</w:t>
            </w:r>
          </w:ins>
        </w:sdtContent>
      </w:sdt>
      <w:sdt>
        <w:sdtPr>
          <w:tag w:val="goog_rdk_247"/>
        </w:sdtPr>
        <w:sdtContent>
          <w:del w:author="Gill Mattheus" w:id="141" w:date="2024-07-07T12:08: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kocht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48"/>
        </w:sdtPr>
        <w:sdtContent>
          <w:del w:author="Gill Mattheus" w:id="142" w:date="2024-07-07T12:09: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ook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niet </w:t>
      </w:r>
      <w:sdt>
        <w:sdtPr>
          <w:tag w:val="goog_rdk_249"/>
        </w:sdtPr>
        <w:sdtContent>
          <w:ins w:author="Gill Mattheus" w:id="143" w:date="2024-07-07T12:08: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monetaristische idee van stabiliteit. (Eerder in zijn carrière had hij </w:t>
      </w:r>
      <w:sdt>
        <w:sdtPr>
          <w:tag w:val="goog_rdk_250"/>
        </w:sdtPr>
        <w:sdtContent>
          <w:ins w:author="Gill Mattheus" w:id="144" w:date="2024-07-07T12:09: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aangehaald</w:t>
            </w:r>
          </w:ins>
        </w:sdtContent>
      </w:sdt>
      <w:sdt>
        <w:sdtPr>
          <w:tag w:val="goog_rdk_251"/>
        </w:sdtPr>
        <w:sdtContent>
          <w:del w:author="Gill Mattheus" w:id="144" w:date="2024-07-07T12:09: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beargumenteerd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 stabiele prijzen eigenlijk niet stabiel zijn, aangezien deflatie juist de natuurlijke staat is van een gezonde economie, terwijl hij later in zijn carrière toevoegde dat de vrije markt, en niet een centraal geleid overheidscomité, zou moeten bepalen wat stabiel is.)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Hoewel Hayeks ideeën over markten en het prijssysteem in de jaren tachtig een </w:t>
      </w:r>
      <w:sdt>
        <w:sdtPr>
          <w:tag w:val="goog_rdk_252"/>
        </w:sdtPr>
        <w:sdtContent>
          <w:ins w:author="Gill Mattheus" w:id="145" w:date="2024-07-07T12:21: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opleving </w:t>
      </w:r>
      <w:sdt>
        <w:sdtPr>
          <w:tag w:val="goog_rdk_253"/>
        </w:sdtPr>
        <w:sdtContent>
          <w:ins w:author="Gill Mattheus" w:id="146" w:date="2024-07-07T12:21: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genoten</w:t>
            </w:r>
          </w:ins>
        </w:sdtContent>
      </w:sdt>
      <w:sdt>
        <w:sdtPr>
          <w:tag w:val="goog_rdk_254"/>
        </w:sdtPr>
        <w:sdtContent>
          <w:del w:author="Gill Mattheus" w:id="146" w:date="2024-07-07T12:21: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beleefden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bleven zijn ideeën over geld grotendeels onopgemerkt. </w:t>
      </w:r>
      <w:sdt>
        <w:sdtPr>
          <w:tag w:val="goog_rdk_255"/>
        </w:sdtPr>
        <w:sdtContent>
          <w:ins w:author="Gill Mattheus" w:id="147" w:date="2024-07-07T12:21: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Geld </w:t>
            </w:r>
          </w:ins>
        </w:sdtContent>
      </w:sdt>
      <w:sdt>
        <w:sdtPr>
          <w:tag w:val="goog_rdk_256"/>
        </w:sdtPr>
        <w:sdtContent>
          <w:del w:author="Gill Mattheus" w:id="147" w:date="2024-07-07T12:21: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munteenheid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bleef onder staatscontrole en zelfs de nieuwe </w:t>
      </w:r>
      <w:sdt>
        <w:sdtPr>
          <w:tag w:val="goog_rdk_257"/>
        </w:sdtPr>
        <w:sdtContent>
          <w:ins w:author="Gill Mattheus" w:id="148" w:date="2024-07-07T12:22: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stroom</w:t>
            </w:r>
          </w:ins>
        </w:sdtContent>
      </w:sdt>
      <w:sdt>
        <w:sdtPr>
          <w:tag w:val="goog_rdk_258"/>
        </w:sdtPr>
        <w:sdtContent>
          <w:del w:author="Gill Mattheus" w:id="148" w:date="2024-07-07T12:22: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lichting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vrije markt</w:t>
      </w:r>
      <w:sdt>
        <w:sdtPr>
          <w:tag w:val="goog_rdk_259"/>
        </w:sdtPr>
        <w:sdtContent>
          <w:del w:author="Gill Mattheus" w:id="149" w:date="2024-07-07T12:22: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economen in Chicago geloofde niet dat hier verandering in moest komen.</w:t>
      </w:r>
    </w:p>
    <w:bookmarkStart w:colFirst="0" w:colLast="0" w:name="bookmark=id.2et92p0" w:id="4"/>
    <w:bookmarkEnd w:id="4"/>
    <w:sdt>
      <w:sdtPr>
        <w:tag w:val="goog_rdk_262"/>
      </w:sdtPr>
      <w:sdtContent>
        <w:p w:rsidR="00000000" w:rsidDel="00000000" w:rsidP="00000000" w:rsidRDefault="00000000" w:rsidRPr="00000000" w14:paraId="00000029">
          <w:pPr>
            <w:pStyle w:val="Heading3"/>
            <w:jc w:val="center"/>
            <w:rPr/>
            <w:pPrChange w:author="Gill Mattheus" w:id="0" w:date="2024-07-07T12:22:58Z">
              <w:pPr>
                <w:pStyle w:val="Heading3"/>
              </w:pPr>
            </w:pPrChange>
          </w:pPr>
          <w:r w:rsidDel="00000000" w:rsidR="00000000" w:rsidRPr="00000000">
            <w:rPr>
              <w:rtl w:val="0"/>
            </w:rPr>
            <w:t xml:space="preserve">Spaar</w:t>
          </w:r>
          <w:sdt>
            <w:sdtPr>
              <w:tag w:val="goog_rdk_260"/>
            </w:sdtPr>
            <w:sdtContent>
              <w:ins w:author="Gill Mattheus" w:id="150" w:date="2024-07-09T13:17:48Z">
                <w:r w:rsidDel="00000000" w:rsidR="00000000" w:rsidRPr="00000000">
                  <w:rPr>
                    <w:rtl w:val="0"/>
                  </w:rPr>
                  <w:t xml:space="preserve">geld en leningen</w:t>
                </w:r>
              </w:ins>
            </w:sdtContent>
          </w:sdt>
          <w:sdt>
            <w:sdtPr>
              <w:tag w:val="goog_rdk_261"/>
            </w:sdtPr>
            <w:sdtContent>
              <w:del w:author="Gill Mattheus" w:id="150" w:date="2024-07-09T13:17:48Z">
                <w:r w:rsidDel="00000000" w:rsidR="00000000" w:rsidRPr="00000000">
                  <w:rPr>
                    <w:rtl w:val="0"/>
                  </w:rPr>
                  <w:delText xml:space="preserve">- en leenstelsel</w:delText>
                </w:r>
              </w:del>
            </w:sdtContent>
          </w:sdt>
          <w:r w:rsidDel="00000000" w:rsidR="00000000" w:rsidRPr="00000000">
            <w:rPr>
              <w:rtl w:val="0"/>
            </w:rPr>
          </w:r>
        </w:p>
      </w:sdtContent>
    </w:sd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1987 benoemde president Reagan </w:t>
      </w:r>
      <w:sdt>
        <w:sdtPr>
          <w:tag w:val="goog_rdk_263"/>
        </w:sdtPr>
        <w:sdtContent>
          <w:del w:author="Gill Mattheus" w:id="152" w:date="2024-07-07T12:26: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Alan Greenspan,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ander lid van zijn Economische Beleidsadviesraad</w:t>
      </w:r>
      <w:sdt>
        <w:sdtPr>
          <w:tag w:val="goog_rdk_264"/>
        </w:sdtPr>
        <w:sdtContent>
          <w:del w:author="Gill Mattheus" w:id="153" w:date="2024-07-07T12:27: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tot de nieuwe voorzitter van de Federal Reserve</w:t>
      </w:r>
      <w:sdt>
        <w:sdtPr>
          <w:tag w:val="goog_rdk_265"/>
        </w:sdtPr>
        <w:sdtContent>
          <w:ins w:author="Gill Mattheus" w:id="154" w:date="2024-07-07T12:26: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 name Alan Greenspan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Net zoals Friedman was ook Greenspan een fervent monetarist. Toen de Amerikaanse Senaat kort daarna de nominatie bevestigde, stond de monetaire theorie van de Chicago school op het punt om voor het eerst in de praktijk te worden gebracht.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Nauwelijks in zijn nieuwe functie benoemd, werd Greenspan vrijwel meteen geconfronteerd met de ergste bankencrisis sinds 1929. In een economie met zowel hoge inflatie als hoge rentetarieven om de inflatie te dempen, hadden de spaarbanken het moeilijk. Veel van deze </w:t>
      </w:r>
      <w:sdt>
        <w:sdtPr>
          <w:tag w:val="goog_rdk_266"/>
        </w:sdtPr>
        <w:sdtContent>
          <w:ins w:author="Gill Mattheus" w:id="155" w:date="2024-07-07T14:36: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samenwerkende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bankachtige </w:t>
      </w:r>
      <w:sdt>
        <w:sdtPr>
          <w:tag w:val="goog_rdk_267"/>
        </w:sdtPr>
        <w:sdtContent>
          <w:ins w:author="Gill Mattheus" w:id="156" w:date="2024-07-07T12:29:52Z">
            <w:sdt>
              <w:sdtPr>
                <w:tag w:val="goog_rdk_268"/>
              </w:sdtPr>
              <w:sdtContent>
                <w:del w:author="Gill Mattheus" w:id="156" w:date="2024-07-07T12:29: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samenwerkende</w:delText>
                  </w:r>
                </w:del>
              </w:sdtContent>
            </w:sdt>
          </w:ins>
        </w:sdtContent>
      </w:sdt>
      <w:sdt>
        <w:sdtPr>
          <w:tag w:val="goog_rdk_269"/>
        </w:sdtPr>
        <w:sdtContent>
          <w:del w:author="Gill Mattheus" w:id="156" w:date="2024-07-07T12:29: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coöperatieve</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financiële instellingen, die langlopende leningen</w:t>
      </w:r>
      <w:sdt>
        <w:sdtPr>
          <w:tag w:val="goog_rdk_270"/>
        </w:sdtPr>
        <w:sdtContent>
          <w:ins w:author="Gill Mattheus" w:id="157" w:date="2024-07-07T14:38: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oals hypotheken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71"/>
        </w:sdtPr>
        <w:sdtContent>
          <w:ins w:author="Gill Mattheus" w:id="158" w:date="2024-07-07T14:37: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verstrekten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een vaste rente, </w:t>
      </w:r>
      <w:sdt>
        <w:sdtPr>
          <w:tag w:val="goog_rdk_272"/>
        </w:sdtPr>
        <w:sdtContent>
          <w:del w:author="Gill Mattheus" w:id="159" w:date="2024-07-07T14:37: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zoals hypotheken, verstrekten,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hadden nu moeite om voldoende geld aan te trekken om aan alle opnameverzoeken van spaarders te voldoen. Uiteindelijk dwong dit veel spaar- en leenverenigingen om in gebreke te blijven en faillissement aan te vragen.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Toen de bezorgdheid bij economen en beleidsmakers toenam dat deze faillissementen een domino-effect op de Amerikaanse economie konden hebben, verlaagde Greenspan in 1989 de rentetarieven. Hierdoor werd het goedkoper voor de spaar- en </w:t>
      </w:r>
      <w:sdt>
        <w:sdtPr>
          <w:tag w:val="goog_rdk_273"/>
        </w:sdtPr>
        <w:sdtContent>
          <w:ins w:author="Gill Mattheus" w:id="160" w:date="2024-07-09T13:18: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leen</w:t>
            </w:r>
          </w:ins>
        </w:sdtContent>
      </w:sdt>
      <w:sdt>
        <w:sdtPr>
          <w:tag w:val="goog_rdk_274"/>
        </w:sdtPr>
        <w:sdtContent>
          <w:del w:author="Gill Mattheus" w:id="160" w:date="2024-07-09T13:18: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krediet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verenigingen om geld te </w:t>
      </w:r>
      <w:sdt>
        <w:sdtPr>
          <w:tag w:val="goog_rdk_275"/>
        </w:sdtPr>
        <w:sdtContent>
          <w:ins w:author="Gill Mattheus" w:id="161" w:date="2024-07-07T14:44: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krijgen, terwijl tegelijkertijd de eerste tekenen van een economische neergang werden tegengegaan en beheerst.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Desondanks moest de Federal Savings and Loan Insurance Corporation (FSLIC) uiteindelijk ingrijpen om de </w:t>
      </w:r>
      <w:sdt>
        <w:sdtPr>
          <w:tag w:val="goog_rdk_276"/>
        </w:sdtPr>
        <w:sdtContent>
          <w:ins w:author="Gill Mattheus" w:id="162" w:date="2024-07-09T13:23: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mislopende</w:t>
            </w:r>
          </w:ins>
        </w:sdtContent>
      </w:sdt>
      <w:sdt>
        <w:sdtPr>
          <w:tag w:val="goog_rdk_277"/>
        </w:sdtPr>
        <w:sdtContent>
          <w:del w:author="Gill Mattheus" w:id="162" w:date="2024-07-09T13:23: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falende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sector te redden, waarbij spaarders in totaal 125 miljard dollar </w:t>
      </w:r>
      <w:sdt>
        <w:sdtPr>
          <w:tag w:val="goog_rdk_278"/>
        </w:sdtPr>
        <w:sdtContent>
          <w:ins w:author="Gill Mattheus" w:id="163" w:date="2024-07-09T13:24: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werden</w:t>
            </w:r>
          </w:ins>
        </w:sdtContent>
      </w:sdt>
      <w:sdt>
        <w:sdtPr>
          <w:tag w:val="goog_rdk_279"/>
        </w:sdtPr>
        <w:sdtContent>
          <w:del w:author="Gill Mattheus" w:id="163" w:date="2024-07-09T13:24: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werd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terugbetaald. De</w:t>
      </w:r>
      <w:sdt>
        <w:sdtPr>
          <w:tag w:val="goog_rdk_280"/>
        </w:sdtPr>
        <w:sdtContent>
          <w:del w:author="Gill Mattheus" w:id="164" w:date="2024-07-09T13:24: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FSLIC, </w:t>
      </w:r>
      <w:sdt>
        <w:sdtPr>
          <w:tag w:val="goog_rdk_281"/>
        </w:sdtPr>
        <w:sdtContent>
          <w:ins w:author="Gill Mattheus" w:id="165" w:date="2024-07-09T13:25: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alsook</w:t>
            </w:r>
          </w:ins>
        </w:sdtContent>
      </w:sdt>
      <w:sdt>
        <w:sdtPr>
          <w:tag w:val="goog_rdk_282"/>
        </w:sdtPr>
        <w:sdtContent>
          <w:del w:author="Gill Mattheus" w:id="165" w:date="2024-07-09T13:25: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evenals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Federal Deposit Insurance Corporation (FDIC), waren tijdens de </w:t>
      </w:r>
      <w:sdt>
        <w:sdtPr>
          <w:tag w:val="goog_rdk_283"/>
        </w:sdtPr>
        <w:sdtContent>
          <w:ins w:author="Gill Mattheus" w:id="166" w:date="2024-07-09T13:26: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crisis van de jaren 1930 </w:t>
            </w:r>
          </w:ins>
        </w:sdtContent>
      </w:sdt>
      <w:sdt>
        <w:sdtPr>
          <w:tag w:val="goog_rdk_284"/>
        </w:sdtPr>
        <w:sdtContent>
          <w:del w:author="Gill Mattheus" w:id="166" w:date="2024-07-09T13:26: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Grote Depressie </w:delText>
            </w:r>
          </w:del>
        </w:sdtContent>
      </w:sdt>
      <w:sdt>
        <w:sdtPr>
          <w:tag w:val="goog_rdk_285"/>
        </w:sdtPr>
        <w:sdtContent>
          <w:ins w:author="Gill Mattheus" w:id="166" w:date="2024-07-09T13:26: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(Great Depression)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het leven geroepen om het vertrouwen van het </w:t>
      </w:r>
      <w:sdt>
        <w:sdtPr>
          <w:tag w:val="goog_rdk_286"/>
        </w:sdtPr>
        <w:sdtContent>
          <w:ins w:author="Gill Mattheus" w:id="167" w:date="2024-07-09T13:29: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volk</w:t>
            </w:r>
          </w:ins>
        </w:sdtContent>
      </w:sdt>
      <w:sdt>
        <w:sdtPr>
          <w:tag w:val="goog_rdk_287"/>
        </w:sdtPr>
        <w:sdtContent>
          <w:del w:author="Gill Mattheus" w:id="167" w:date="2024-07-09T13:29: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publiek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 banken te herstellen: deze overheids</w:t>
      </w:r>
      <w:sdt>
        <w:sdtPr>
          <w:tag w:val="goog_rdk_288"/>
        </w:sdtPr>
        <w:sdtContent>
          <w:ins w:author="Gill Mattheus" w:id="168" w:date="2024-07-09T13:29: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instellingen</w:t>
            </w:r>
          </w:ins>
        </w:sdtContent>
      </w:sdt>
      <w:sdt>
        <w:sdtPr>
          <w:tag w:val="goog_rdk_289"/>
        </w:sdtPr>
        <w:sdtContent>
          <w:del w:author="Gill Mattheus" w:id="168" w:date="2024-07-09T13:29: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agentschappen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garandeerden dat bankklanten hun deposito’s (tot een zekere limiet) terugbetaald kregen in geval van een bank</w:t>
      </w:r>
      <w:sdt>
        <w:sdtPr>
          <w:tag w:val="goog_rdk_290"/>
        </w:sdtPr>
        <w:sdtContent>
          <w:ins w:author="Gill Mattheus" w:id="169" w:date="2024-07-09T13:30: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faillissement</w:t>
            </w:r>
          </w:ins>
        </w:sdtContent>
      </w:sdt>
      <w:sdt>
        <w:sdtPr>
          <w:tag w:val="goog_rdk_291"/>
        </w:sdtPr>
        <w:sdtContent>
          <w:del w:author="Gill Mattheus" w:id="169" w:date="2024-07-09T13:30: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falen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Aangezien de Federal Reserve in haar rol als kredietverstrekker van laatste toevlucht tijdens de economische crisis van de jaren </w:t>
      </w:r>
      <w:sdt>
        <w:sdtPr>
          <w:tag w:val="goog_rdk_292"/>
        </w:sdtPr>
        <w:sdtContent>
          <w:del w:author="Gill Mattheus" w:id="170" w:date="2024-07-09T13:32: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293"/>
        </w:sdtPr>
        <w:sdtContent>
          <w:ins w:author="Gill Mattheus" w:id="170" w:date="2024-07-09T13:32: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 had gefaald, gaf het deposanten een tweede reden om zich geen zorgen te maken over fractioneel reservebankieren.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95"/>
        </w:sdtPr>
        <w:sdtContent>
          <w:ins w:author="Gill Mattheus" w:id="171" w:date="2024-07-09T13:39: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klopt dat</w:t>
            </w:r>
          </w:ins>
        </w:sdtContent>
      </w:sdt>
      <w:sdt>
        <w:sdtPr>
          <w:tag w:val="goog_rdk_296"/>
        </w:sdtPr>
        <w:sdtContent>
          <w:del w:author="Gill Mattheus" w:id="171" w:date="2024-07-09T13:39: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Inderdaad,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w:t>
      </w:r>
      <w:sdt>
        <w:sdtPr>
          <w:tag w:val="goog_rdk_297"/>
        </w:sdtPr>
        <w:sdtContent>
          <w:ins w:author="Gill Mattheus" w:id="172" w:date="2024-07-09T13:36: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reddingsacties</w:t>
            </w:r>
          </w:ins>
        </w:sdtContent>
      </w:sdt>
      <w:sdt>
        <w:sdtPr>
          <w:tag w:val="goog_rdk_298"/>
        </w:sdtPr>
        <w:sdtContent>
          <w:del w:author="Gill Mattheus" w:id="172" w:date="2024-07-09T13:36: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bailouts</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beperkten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omvang van de spaar- en leencrisis </w:t>
      </w:r>
      <w:sdt>
        <w:sdtPr>
          <w:tag w:val="goog_rdk_299"/>
        </w:sdtPr>
        <w:sdtContent>
          <w:ins w:author="Gill Mattheus" w:id="173" w:date="2024-07-09T13:40: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beperkten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w:t>
      </w:r>
      <w:sdt>
        <w:sdtPr>
          <w:tag w:val="goog_rdk_300"/>
        </w:sdtPr>
        <w:sdtContent>
          <w:del w:author="Gill Mattheus" w:id="174" w:date="2024-07-09T13:40: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voorkwamen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veel persoonlijke drama’s</w:t>
      </w:r>
      <w:sdt>
        <w:sdtPr>
          <w:tag w:val="goog_rdk_301"/>
        </w:sdtPr>
        <w:sdtContent>
          <w:ins w:author="Gill Mattheus" w:id="175" w:date="2024-07-09T13:40: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voorkwamen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Maar dit ging gepaard met aanzienlijke kosten: de 125 miljard dollar moest worden betaald door de overheid, </w:t>
      </w:r>
      <w:sdt>
        <w:sdtPr>
          <w:tag w:val="goog_rdk_302"/>
        </w:sdtPr>
        <w:sdtContent>
          <w:del w:author="Gill Mattheus" w:id="176" w:date="2024-07-09T13:41: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dus </w:t>
      </w:r>
      <w:sdt>
        <w:sdtPr>
          <w:tag w:val="goog_rdk_303"/>
        </w:sdtPr>
        <w:sdtContent>
          <w:ins w:author="Gill Mattheus" w:id="177" w:date="2024-07-09T13:40: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werkelijkheid</w:t>
            </w:r>
          </w:ins>
        </w:sdtContent>
      </w:sdt>
      <w:sdt>
        <w:sdtPr>
          <w:tag w:val="goog_rdk_304"/>
        </w:sdtPr>
        <w:sdtContent>
          <w:del w:author="Gill Mattheus" w:id="177" w:date="2024-07-09T13:40: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uiteindelijk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door de Amerikaanse belastingbetaler. Zelfs de Amerikanen die zorgvuldig en voorzichtig waren met hun spaargeld, moesten indirect een deel van de last dragen</w:t>
      </w:r>
      <w:sdt>
        <w:sdtPr>
          <w:tag w:val="goog_rdk_305"/>
        </w:sdtPr>
        <w:sdtContent>
          <w:ins w:author="Gill Mattheus" w:id="178" w:date="2024-07-09T13: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terwijl de</w:t>
            </w:r>
          </w:ins>
        </w:sdtContent>
      </w:sdt>
      <w:sdt>
        <w:sdtPr>
          <w:tag w:val="goog_rdk_306"/>
        </w:sdtPr>
        <w:sdtContent>
          <w:del w:author="Gill Mattheus" w:id="178" w:date="2024-07-09T13:4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Ondertussen kwamen 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spaar- en leningverenigingen en hun klanten er relatief makkelijk vanaf</w:t>
      </w:r>
      <w:sdt>
        <w:sdtPr>
          <w:tag w:val="goog_rdk_307"/>
        </w:sdtPr>
        <w:sdtContent>
          <w:ins w:author="Gill Mattheus" w:id="179" w:date="2024-07-09T13:42: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kwamen</w:t>
            </w:r>
          </w:ins>
        </w:sdtContent>
      </w:sdt>
      <w:sdt>
        <w:sdtPr>
          <w:tag w:val="goog_rdk_308"/>
        </w:sdtPr>
        <w:sdtContent>
          <w:del w:author="Gill Mattheus" w:id="179" w:date="2024-07-09T13:42: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 het begin van zijn carrière had Hayek al zijn zorgen uitgesproken over het morele risico dat centrale banken in de economie introduceerden. Dit werd met de FDIC en FSLIC alleen maar explicieter. Tijdens de spaar- en le</w:t>
      </w:r>
      <w:sdt>
        <w:sdtPr>
          <w:tag w:val="goog_rdk_309"/>
        </w:sdtPr>
        <w:sdtContent>
          <w:ins w:author="Gill Mattheus" w:id="180" w:date="2024-07-09T13:50: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w:t>
            </w:r>
          </w:ins>
        </w:sdtContent>
      </w:sdt>
      <w:sdt>
        <w:sdtPr>
          <w:tag w:val="goog_rdk_310"/>
        </w:sdtPr>
        <w:sdtContent>
          <w:del w:author="Gill Mattheus" w:id="180" w:date="2024-07-09T13:50: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ningen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crisis werd het duidelijk dat financiële instellingen grote risico’s konden nemen; de Amerikaanse overheid zou de rekening betalen als het fout liep.</w:t>
      </w:r>
    </w:p>
    <w:bookmarkStart w:colFirst="0" w:colLast="0" w:name="bookmark=id.tyjcwt" w:id="5"/>
    <w:bookmarkEnd w:id="5"/>
    <w:sdt>
      <w:sdtPr>
        <w:tag w:val="goog_rdk_311"/>
      </w:sdtPr>
      <w:sdtContent>
        <w:p w:rsidR="00000000" w:rsidDel="00000000" w:rsidP="00000000" w:rsidRDefault="00000000" w:rsidRPr="00000000" w14:paraId="00000030">
          <w:pPr>
            <w:pStyle w:val="Heading3"/>
            <w:jc w:val="center"/>
            <w:rPr/>
            <w:pPrChange w:author="Gill Mattheus" w:id="0" w:date="2024-07-09T13:50:32Z">
              <w:pPr>
                <w:pStyle w:val="Heading3"/>
              </w:pPr>
            </w:pPrChange>
          </w:pPr>
          <w:r w:rsidDel="00000000" w:rsidR="00000000" w:rsidRPr="00000000">
            <w:rPr>
              <w:rtl w:val="0"/>
            </w:rPr>
            <w:t xml:space="preserve">Dot-Com</w:t>
          </w:r>
        </w:p>
      </w:sdtContent>
    </w:sd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Ongeveer tien jaar na de crisis van de spaar- en </w:t>
      </w:r>
      <w:sdt>
        <w:sdtPr>
          <w:tag w:val="goog_rdk_312"/>
        </w:sdtPr>
        <w:sdtContent>
          <w:ins w:author="Gill Mattheus" w:id="182" w:date="2024-07-09T13:52: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leen</w:t>
            </w:r>
          </w:ins>
        </w:sdtContent>
      </w:sdt>
      <w:sdt>
        <w:sdtPr>
          <w:tag w:val="goog_rdk_313"/>
        </w:sdtPr>
        <w:sdtContent>
          <w:del w:author="Gill Mattheus" w:id="182" w:date="2024-07-09T13:52: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krediet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verenigingen, tegen het einde van de jaren </w:t>
      </w:r>
      <w:sdt>
        <w:sdtPr>
          <w:tag w:val="goog_rdk_314"/>
        </w:sdtPr>
        <w:sdtContent>
          <w:del w:author="Gill Mattheus" w:id="183" w:date="2024-07-09T13:53: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315"/>
        </w:sdtPr>
        <w:sdtContent>
          <w:ins w:author="Gill Mattheus" w:id="183" w:date="2024-07-09T13:53: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w:t>
      </w:r>
      <w:sdt>
        <w:sdtPr>
          <w:tag w:val="goog_rdk_316"/>
        </w:sdtPr>
        <w:sdtContent>
          <w:ins w:author="Gill Mattheus" w:id="184" w:date="2024-07-09T14:00: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deden</w:t>
            </w:r>
          </w:ins>
        </w:sdtContent>
      </w:sdt>
      <w:sdt>
        <w:sdtPr>
          <w:tag w:val="goog_rdk_317"/>
        </w:sdtPr>
        <w:sdtContent>
          <w:del w:author="Gill Mattheus" w:id="184" w:date="2024-07-09T14:00: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aande</w:t>
      </w:r>
      <w:sdt>
        <w:sdtPr>
          <w:tag w:val="goog_rdk_318"/>
        </w:sdtPr>
        <w:sdtContent>
          <w:ins w:author="Gill Mattheus" w:id="185" w:date="2024-07-09T13:53: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w:t>
            </w:r>
          </w:ins>
        </w:sdtContent>
      </w:sdt>
      <w:sdt>
        <w:sdtPr>
          <w:tag w:val="goog_rdk_319"/>
        </w:sdtPr>
        <w:sdtContent>
          <w:del w:author="Gill Mattheus" w:id="185" w:date="2024-07-09T13:53: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markten </w:t>
      </w:r>
      <w:sdt>
        <w:sdtPr>
          <w:tag w:val="goog_rdk_320"/>
        </w:sdtPr>
        <w:sdtContent>
          <w:ins w:author="Gill Mattheus" w:id="186" w:date="2024-07-09T14:00: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enorm goed</w:t>
            </w:r>
          </w:ins>
        </w:sdtContent>
      </w:sdt>
      <w:sdt>
        <w:sdtPr>
          <w:tag w:val="goog_rdk_321"/>
        </w:sdtPr>
        <w:sdtContent>
          <w:del w:author="Gill Mattheus" w:id="186" w:date="2024-07-09T14:00: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een razernij</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kwam deels door een algemeen gevoel van optimisme in de westerse wereld: eerder in dat decennium was de Sovjet-Unie eindelijk ingestort. Hoewel Ludwig von Mises al in 1973 overleden was, leek zijn economisch rekenprobleem eindelijk bevestigd te zijn. Nu de dwaasheid van centrale planning eindelijk leek te zijn bevestigd, omarmden voormalige Sovjetlanden de vrije markteconomie.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Bovenop dit alles werd</w:t>
      </w:r>
      <w:sdt>
        <w:sdtPr>
          <w:tag w:val="goog_rdk_322"/>
        </w:sdtPr>
        <w:sdtContent>
          <w:ins w:author="Gill Mattheus" w:id="187" w:date="2024-07-09T14:08: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Verenigde Staten overmand door enorme tech-euforie, wat het duidelijkst weerspiegeld werd op de Nasdaq</w:t>
      </w:r>
      <w:sdt>
        <w:sdtPr>
          <w:tag w:val="goog_rdk_323"/>
        </w:sdtPr>
        <w:sdtContent>
          <w:ins w:author="Gill Mattheus" w:id="188" w:date="2024-07-09T14:09: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324"/>
        </w:sdtPr>
        <w:sdtContent>
          <w:del w:author="Gill Mattheus" w:id="188" w:date="2024-07-09T14:09: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aandelenbeurs. Door bedrijven uit Silicon Valley, zoals Netscape, die openbaar werden met waarderingen van meerdere miljarden dollars, schoten technologieaandelen over de hele linie omhoog. Zelfs internetstart-ups, die vaak niet meer dan een domeinnaam hadden, werden in sommige gevallen gewaardeerd op tientallen, </w:t>
      </w:r>
      <w:sdt>
        <w:sdtPr>
          <w:tag w:val="goog_rdk_325"/>
        </w:sdtPr>
        <w:sdtContent>
          <w:ins w:author="Gill Mattheus" w:id="189" w:date="2024-07-09T14:13: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zelfs</w:t>
            </w:r>
          </w:ins>
        </w:sdtContent>
      </w:sdt>
      <w:sdt>
        <w:sdtPr>
          <w:tag w:val="goog_rdk_326"/>
        </w:sdtPr>
        <w:sdtContent>
          <w:del w:author="Gill Mattheus" w:id="189" w:date="2024-07-09T14:13: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 niet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honderden, miljoenen dollars. Het internet was de toekomst en iedereen wilde er een stuk van hebben.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Maar studenten van Hayeks werk hadden reden om te denken dat er ook iets anders aan de hand was. De Federal Reserve onder Greenspan had namelijk in de nasleep van de spaar- en le</w:t>
      </w:r>
      <w:sdt>
        <w:sdtPr>
          <w:tag w:val="goog_rdk_327"/>
        </w:sdtPr>
        <w:sdtContent>
          <w:ins w:author="Gill Mattheus" w:id="190" w:date="2024-07-09T14:13: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w:t>
            </w:r>
          </w:ins>
        </w:sdtContent>
      </w:sdt>
      <w:sdt>
        <w:sdtPr>
          <w:tag w:val="goog_rdk_328"/>
        </w:sdtPr>
        <w:sdtContent>
          <w:del w:author="Gill Mattheus" w:id="190" w:date="2024-07-09T14:13: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ningen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crisis de rentetarieven verlaagd naar de laagste niveaus sinds de jaren </w:t>
      </w:r>
      <w:sdt>
        <w:sdtPr>
          <w:tag w:val="goog_rdk_329"/>
        </w:sdtPr>
        <w:sdtContent>
          <w:ins w:author="Gill Mattheus" w:id="191" w:date="2024-07-09T14:13: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1960</w:t>
            </w:r>
          </w:ins>
        </w:sdtContent>
      </w:sdt>
      <w:sdt>
        <w:sdtPr>
          <w:tag w:val="goog_rdk_330"/>
        </w:sdtPr>
        <w:sdtContent>
          <w:del w:author="Gill Mattheus" w:id="191" w:date="2024-07-09T14:13: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zestig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Net zoals in de jaren</w:t>
      </w:r>
      <w:sdt>
        <w:sdtPr>
          <w:tag w:val="goog_rdk_331"/>
        </w:sdtPr>
        <w:sdtContent>
          <w:ins w:author="Gill Mattheus" w:id="192" w:date="2024-07-09T14:14: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1920</w:t>
            </w:r>
          </w:ins>
        </w:sdtContent>
      </w:sdt>
      <w:sdt>
        <w:sdtPr>
          <w:tag w:val="goog_rdk_332"/>
        </w:sdtPr>
        <w:sdtContent>
          <w:del w:author="Gill Mattheus" w:id="192" w:date="2024-07-09T14:14: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twintig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geld goedkoop en mensen waren maar al te blij om te lenen en te investeren in de aandelenmarkt. Kunstmatig lage rentetarieven waren de drijvende kracht achter de economische boom.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deze leerlingen van Hayek zouden </w:t>
      </w:r>
      <w:sdt>
        <w:sdtPr>
          <w:tag w:val="goog_rdk_333"/>
        </w:sdtPr>
        <w:sdtContent>
          <w:del w:author="Gill Mattheus" w:id="193" w:date="2024-07-09T14:14: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hebben ge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weten</w:t>
      </w:r>
      <w:sdt>
        <w:sdtPr>
          <w:tag w:val="goog_rdk_334"/>
        </w:sdtPr>
        <w:sdtContent>
          <w:ins w:author="Gill Mattheus" w:id="194" w:date="2024-07-09T14:16: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335"/>
        </w:sdtPr>
        <w:sdtContent>
          <w:del w:author="Gill Mattheus" w:id="194" w:date="2024-07-09T14:16: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336"/>
        </w:sdtPr>
        <w:sdtContent>
          <w:ins w:author="Gill Mattheus" w:id="195" w:date="2024-07-09T14:16: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de economische realiteit vroeg of laat een inhaalslag ging maken.</w:t>
            </w:r>
          </w:ins>
        </w:sdtContent>
      </w:sdt>
      <w:sdt>
        <w:sdtPr>
          <w:tag w:val="goog_rdk_337"/>
        </w:sdtPr>
        <w:sdtContent>
          <w:del w:author="Gill Mattheus" w:id="195" w:date="2024-07-09T14:16: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economische realiteit zou vroeg of laat in moeten halen.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338"/>
        </w:sdtPr>
        <w:sdtContent>
          <w:ins w:author="Gill Mattheus" w:id="196" w:date="2024-07-09T14:17: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w:t>
            </w:r>
          </w:ins>
        </w:sdtContent>
      </w:sdt>
      <w:sdt>
        <w:sdtPr>
          <w:tag w:val="goog_rdk_339"/>
        </w:sdtPr>
        <w:sdtContent>
          <w:del w:author="Gill Mattheus" w:id="196" w:date="2024-07-09T14:17: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Inderdaad, d</w:delText>
            </w:r>
          </w:del>
        </w:sdtContent>
      </w:sdt>
      <w:sdt>
        <w:sdtPr>
          <w:tag w:val="goog_rdk_340"/>
        </w:sdtPr>
        <w:sdtContent>
          <w:ins w:author="Gill Mattheus" w:id="196" w:date="2024-07-09T14:17: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deed het uiteindelijk. </w:t>
      </w:r>
      <w:sdt>
        <w:sdtPr>
          <w:tag w:val="goog_rdk_341"/>
        </w:sdtPr>
        <w:sdtContent>
          <w:ins w:author="Gill Mattheus" w:id="197" w:date="2024-07-09T14:18: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w:t>
            </w:r>
          </w:ins>
        </w:sdtContent>
      </w:sdt>
      <w:sdt>
        <w:sdtPr>
          <w:tag w:val="goog_rdk_342"/>
        </w:sdtPr>
        <w:sdtContent>
          <w:del w:author="Gill Mattheus" w:id="197" w:date="2024-07-09T14:18: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Toen, 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 voor de eeuwwisseling, </w:t>
      </w:r>
      <w:sdt>
        <w:sdtPr>
          <w:tag w:val="goog_rdk_343"/>
        </w:sdtPr>
        <w:sdtContent>
          <w:del w:author="Gill Mattheus" w:id="198" w:date="2024-07-09T14:18: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Greenspan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besloot </w:t>
      </w:r>
      <w:sdt>
        <w:sdtPr>
          <w:tag w:val="goog_rdk_344"/>
        </w:sdtPr>
        <w:sdtContent>
          <w:ins w:author="Gill Mattheus" w:id="199" w:date="2024-07-09T14:18: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Greenspan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de rentetarieven te verhogen, </w:t>
      </w:r>
      <w:sdt>
        <w:sdtPr>
          <w:tag w:val="goog_rdk_345"/>
        </w:sdtPr>
        <w:sdtContent>
          <w:ins w:author="Gill Mattheus" w:id="200" w:date="2024-07-09T14:18: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plofte de dot-com bubbel, en de Nasdaq </w:t>
      </w:r>
      <w:sdt>
        <w:sdtPr>
          <w:tag w:val="goog_rdk_346"/>
        </w:sdtPr>
        <w:sdtContent>
          <w:ins w:author="Gill Mattheus" w:id="201" w:date="2024-07-09T14:19: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stortte</w:t>
            </w:r>
          </w:ins>
        </w:sdtContent>
      </w:sdt>
      <w:sdt>
        <w:sdtPr>
          <w:tag w:val="goog_rdk_347"/>
        </w:sdtPr>
        <w:sdtContent>
          <w:del w:author="Gill Mattheus" w:id="201" w:date="2024-07-09T14:19: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kwam neerstortend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naar beneden. De </w:t>
      </w:r>
      <w:sdt>
        <w:sdtPr>
          <w:tag w:val="goog_rdk_348"/>
        </w:sdtPr>
        <w:sdtContent>
          <w:ins w:author="Gill Mattheus" w:id="202" w:date="2024-07-09T14:19: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razernij</w:t>
            </w:r>
          </w:ins>
        </w:sdtContent>
      </w:sdt>
      <w:sdt>
        <w:sdtPr>
          <w:tag w:val="goog_rdk_349"/>
        </w:sdtPr>
        <w:sdtContent>
          <w:del w:author="Gill Mattheus" w:id="202" w:date="2024-07-09T14:19: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gekte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voorbij.</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Hayek nog in leven was geweest, dan had hij waarschijnlijk betoogd dat de beste weg voorwaarts zou zijn om </w:t>
      </w:r>
      <w:sdt>
        <w:sdtPr>
          <w:tag w:val="goog_rdk_350"/>
        </w:sdtPr>
        <w:sdtContent>
          <w:ins w:author="Gill Mattheus" w:id="203" w:date="2024-07-09T14:21: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de tanden te bijten</w:t>
            </w:r>
          </w:ins>
        </w:sdtContent>
      </w:sdt>
      <w:sdt>
        <w:sdtPr>
          <w:tag w:val="goog_rdk_351"/>
        </w:sdtPr>
        <w:sdtContent>
          <w:del w:author="Gill Mattheus" w:id="203" w:date="2024-07-09T14:21: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kogel te bijten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de markt te laten normaliseren. De economie zou door een pijnlijke recessie moeten gaan naarmate onrendabele bedrijven zouden sneuvelen, en middelen langzaam maar zeker herverdeeld konden worden naar meer duurzame </w:t>
      </w:r>
      <w:sdt>
        <w:sdtPr>
          <w:tag w:val="goog_rdk_352"/>
        </w:sdtPr>
        <w:sdtContent>
          <w:ins w:author="Gill Mattheus" w:id="204" w:date="2024-07-09T14:22: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inspanningen</w:t>
            </w:r>
          </w:ins>
        </w:sdtContent>
      </w:sdt>
      <w:sdt>
        <w:sdtPr>
          <w:tag w:val="goog_rdk_353"/>
        </w:sdtPr>
        <w:sdtContent>
          <w:del w:author="Gill Mattheus" w:id="204" w:date="2024-07-09T14:22: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initiatieven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Maar Greenspan had een ander idee. De monetarist was vastbesloten een deflatoire schuldenspiraal te voorkomen, dus besloot hij opnieuw de rente te verlagen. </w:t>
      </w:r>
      <w:sdt>
        <w:sdtPr>
          <w:tag w:val="goog_rdk_354"/>
        </w:sdtPr>
        <w:sdtContent>
          <w:ins w:author="Gill Mattheus" w:id="205" w:date="2024-07-09T14:27: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w:t>
            </w:r>
          </w:ins>
        </w:sdtContent>
      </w:sdt>
      <w:sdt>
        <w:sdtPr>
          <w:tag w:val="goog_rdk_355"/>
        </w:sdtPr>
        <w:sdtContent>
          <w:del w:author="Gill Mattheus" w:id="205" w:date="2024-07-09T14:27: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keer liet hij ze ver onder het niveau van de jaren </w:t>
      </w:r>
      <w:sdt>
        <w:sdtPr>
          <w:tag w:val="goog_rdk_356"/>
        </w:sdtPr>
        <w:sdtContent>
          <w:ins w:author="Gill Mattheus" w:id="206" w:date="2024-07-09T14:27: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ins>
        </w:sdtContent>
      </w:sdt>
      <w:sdt>
        <w:sdtPr>
          <w:tag w:val="goog_rdk_357"/>
        </w:sdtPr>
        <w:sdtContent>
          <w:del w:author="Gill Mattheus" w:id="206" w:date="2024-07-09T14:27: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zakken, waardoor krediet in de vroege jaren 2000 zelfs goedkoper was dan het tijdens de opmars van de dot-com bubbel was</w:t>
      </w:r>
      <w:sdt>
        <w:sdtPr>
          <w:tag w:val="goog_rdk_358"/>
        </w:sdtPr>
        <w:sdtContent>
          <w:del w:author="Gill Mattheus" w:id="207" w:date="2024-07-09T14:27: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geweest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het eerste </w:t>
      </w:r>
      <w:sdt>
        <w:sdtPr>
          <w:tag w:val="goog_rdk_359"/>
        </w:sdtPr>
        <w:sdtContent>
          <w:del w:author="Gill Mattheus" w:id="208" w:date="2024-07-09T14:26: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zicht leek het te werken. In de daaropvolgende jaren begon de aandelenmarkt langzaam te herstellen. Voor veel economische commentatoren diende dit als een bevestiging dat het monetarisme naar behoren had gewerkt. Greenspan had de Amerikaanse economie met minimale schade door de dotcom-crash geloodst, wat hem zelfs een nieuwe bijnaam opleverde </w:t>
      </w:r>
      <w:sdt>
        <w:sdtPr>
          <w:tag w:val="goog_rdk_360"/>
        </w:sdtPr>
        <w:sdtContent>
          <w:ins w:author="Gill Mattheus" w:id="209" w:date="2024-07-09T14:28: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Maestro”.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362"/>
        </w:sdtPr>
        <w:sdtContent>
          <w:ins w:author="Gill Mattheus" w:id="210" w:date="2024-07-09T14:29: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Eén</w:t>
            </w:r>
          </w:ins>
        </w:sdtContent>
      </w:sdt>
      <w:sdt>
        <w:sdtPr>
          <w:tag w:val="goog_rdk_363"/>
        </w:sdtPr>
        <w:sdtContent>
          <w:del w:author="Gill Mattheus" w:id="210" w:date="2024-07-09T14:29: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Één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sector in het bijzonder beleefde in </w:t>
      </w:r>
      <w:sdt>
        <w:sdtPr>
          <w:tag w:val="goog_rdk_364"/>
        </w:sdtPr>
        <w:sdtContent>
          <w:ins w:author="Gill Mattheus" w:id="211" w:date="2024-07-09T14:30: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t>
            </w:r>
          </w:ins>
        </w:sdtContent>
      </w:sdt>
      <w:sdt>
        <w:sdtPr>
          <w:tag w:val="goog_rdk_365"/>
        </w:sdtPr>
        <w:sdtContent>
          <w:del w:author="Gill Mattheus" w:id="211" w:date="2024-07-09T14:30: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w:t>
      </w:r>
      <w:sdt>
        <w:sdtPr>
          <w:tag w:val="goog_rdk_366"/>
        </w:sdtPr>
        <w:sdtContent>
          <w:ins w:author="Gill Mattheus" w:id="212" w:date="2024-07-09T14:30: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den van de</w:t>
            </w:r>
          </w:ins>
        </w:sdtContent>
      </w:sdt>
      <w:sdt>
        <w:sdtPr>
          <w:tag w:val="goog_rdk_367"/>
        </w:sdtPr>
        <w:sdtContent>
          <w:del w:author="Gill Mattheus" w:id="212" w:date="2024-07-09T14:30: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368"/>
        </w:sdtPr>
        <w:sdtContent>
          <w:ins w:author="Gill Mattheus" w:id="212" w:date="2024-07-09T14:30: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jaren 2000 niets minder dan een volledige economische opleving: de huizenmarkt.</w:t>
      </w:r>
    </w:p>
    <w:bookmarkStart w:colFirst="0" w:colLast="0" w:name="bookmark=id.3dy6vkm" w:id="6"/>
    <w:bookmarkEnd w:id="6"/>
    <w:sdt>
      <w:sdtPr>
        <w:tag w:val="goog_rdk_369"/>
      </w:sdtPr>
      <w:sdtContent>
        <w:p w:rsidR="00000000" w:rsidDel="00000000" w:rsidP="00000000" w:rsidRDefault="00000000" w:rsidRPr="00000000" w14:paraId="0000003A">
          <w:pPr>
            <w:pStyle w:val="Heading3"/>
            <w:jc w:val="center"/>
            <w:rPr/>
            <w:pPrChange w:author="Gill Mattheus" w:id="0" w:date="2024-07-09T14:26:14Z">
              <w:pPr>
                <w:pStyle w:val="Heading3"/>
              </w:pPr>
            </w:pPrChange>
          </w:pPr>
          <w:r w:rsidDel="00000000" w:rsidR="00000000" w:rsidRPr="00000000">
            <w:rPr>
              <w:rtl w:val="0"/>
            </w:rPr>
            <w:t xml:space="preserve">“Te groot om te falen”</w:t>
          </w:r>
        </w:p>
      </w:sdtContent>
    </w:sd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 </w:t>
      </w:r>
      <w:sdt>
        <w:sdtPr>
          <w:tag w:val="goog_rdk_370"/>
        </w:sdtPr>
        <w:sdtContent>
          <w:ins w:author="Gill Mattheus" w:id="214" w:date="2024-07-09T14:30: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bloei</w:t>
            </w:r>
          </w:ins>
        </w:sdtContent>
      </w:sdt>
      <w:sdt>
        <w:sdtPr>
          <w:tag w:val="goog_rdk_371"/>
        </w:sdtPr>
        <w:sdtContent>
          <w:del w:author="Gill Mattheus" w:id="214" w:date="2024-07-09T14:30: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boom</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 huizenmarkt baarde Greenspan, met het oog op monetaire stabiliteit, nauwelijks zorgen. Hoewel sommige afgeleide prijzen, zoals de kosten van woninghuur en onderhoud, in acht werden genomen, waren de werkelijke huizenprijzen zelf niet opgenomen in de CPI (Consumentenprijsindex); ze waren in 1983 uit de index gehaald. Vastgoed wordt sindsdien grotendeels beschouwd als een vorm van investering, hetgeen bijzonder handig was omdat politici in die tijd de inflatiecijfers wilden verlagen.</w:t>
      </w:r>
      <w:sdt>
        <w:sdtPr>
          <w:tag w:val="goog_rdk_372"/>
        </w:sdtPr>
        <w:sdtContent>
          <w:del w:author="Gill Mattheus" w:id="215" w:date="2024-07-09T14:31: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373"/>
        </w:sdtPr>
        <w:sdtContent>
          <w:ins w:author="Gill Mattheus" w:id="215" w:date="2024-07-09T14:31: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263</w:t>
      </w:r>
      <w:sdt>
        <w:sdtPr>
          <w:tag w:val="goog_rdk_374"/>
        </w:sdtPr>
        <w:sdtContent>
          <w:ins w:author="Gill Mattheus" w:id="216" w:date="2024-07-09T14:31: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375"/>
        </w:sdtPr>
        <w:sdtContent>
          <w:del w:author="Gill Mattheus" w:id="216" w:date="2024-07-09T14:31: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Desalniettemin kon de </w:t>
      </w:r>
      <w:sdt>
        <w:sdtPr>
          <w:tag w:val="goog_rdk_376"/>
        </w:sdtPr>
        <w:sdtContent>
          <w:ins w:author="Gill Mattheus" w:id="217" w:date="2024-07-09T14:42: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bloei</w:t>
            </w:r>
          </w:ins>
        </w:sdtContent>
      </w:sdt>
      <w:sdt>
        <w:sdtPr>
          <w:tag w:val="goog_rdk_377"/>
        </w:sdtPr>
        <w:sdtContent>
          <w:del w:author="Gill Mattheus" w:id="217" w:date="2024-07-09T14:42: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vastgoedhausse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grote mate worden toegeschreven aan het beleid van Greenspan. Lage rentetarieven hadden in het begin van de jaren 2000 de hypotheekrente naar ongekende dieptepunten gestuurd, en de Amerikaanse woningmarkt floreerde als direct gevolg hiervan. De prijs van een nieuw huis steeg jaar na jaar, aangezien iedereen leek te willen profiteren van de kans om goedkoop in te stappen.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er was nog een andere, verborgen reden voor deze </w:t>
      </w:r>
      <w:sdt>
        <w:sdtPr>
          <w:tag w:val="goog_rdk_378"/>
        </w:sdtPr>
        <w:sdtContent>
          <w:ins w:author="Gill Mattheus" w:id="218" w:date="2024-07-09T14:44: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bloei</w:t>
            </w:r>
          </w:ins>
        </w:sdtContent>
      </w:sdt>
      <w:sdt>
        <w:sdtPr>
          <w:tag w:val="goog_rdk_379"/>
        </w:sdtPr>
        <w:sdtContent>
          <w:del w:author="Gill Mattheus" w:id="218" w:date="2024-07-09T14:44: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boom</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Financiële instellingen hadden, voornamelijk sinds de late jaren </w:t>
      </w:r>
      <w:sdt>
        <w:sdtPr>
          <w:tag w:val="goog_rdk_380"/>
        </w:sdtPr>
        <w:sdtContent>
          <w:del w:author="Gill Mattheus" w:id="219" w:date="2024-07-09T14:45: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381"/>
        </w:sdtPr>
        <w:sdtContent>
          <w:ins w:author="Gill Mattheus" w:id="219" w:date="2024-07-09T14:45: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80, complexe soorten van hypotheek</w:t>
      </w:r>
      <w:sdt>
        <w:sdtPr>
          <w:tag w:val="goog_rdk_382"/>
        </w:sdtPr>
        <w:sdtContent>
          <w:del w:author="Gill Mattheus" w:id="220" w:date="2024-07-09T14:45: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gedekte </w:t>
      </w:r>
      <w:sdt>
        <w:sdtPr>
          <w:tag w:val="goog_rdk_383"/>
        </w:sdtPr>
        <w:sdtContent>
          <w:ins w:author="Gill Mattheus" w:id="221" w:date="2024-07-09T14:46: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effecten gebruikt, namelijk</w:t>
            </w:r>
          </w:ins>
        </w:sdtContent>
      </w:sdt>
      <w:sdt>
        <w:sdtPr>
          <w:tag w:val="goog_rdk_384"/>
        </w:sdtPr>
        <w:sdtContent>
          <w:del w:author="Gill Mattheus" w:id="221" w:date="2024-07-09T14:46: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waardepapieren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385"/>
        </w:sdtPr>
        <w:sdtContent>
          <w:del w:author="Gill Mattheus" w:id="222" w:date="2024-07-09T14:46: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genaamd </w:delText>
            </w:r>
          </w:del>
        </w:sdtContent>
      </w:sdt>
      <w:sdt>
        <w:sdtPr>
          <w:tag w:val="goog_rdk_386"/>
        </w:sdtPr>
        <w:sdtContent>
          <w:ins w:author="Gill Mattheus" w:id="222" w:date="2024-07-09T14:46: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gedekte</w:t>
            </w:r>
          </w:ins>
        </w:sdtContent>
      </w:sdt>
      <w:sdt>
        <w:sdtPr>
          <w:tag w:val="goog_rdk_387"/>
        </w:sdtPr>
        <w:sdtContent>
          <w:del w:author="Gill Mattheus" w:id="222" w:date="2024-07-09T14:46: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gesecuritiseerde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schuldobligaties</w:t>
      </w:r>
      <w:sdt>
        <w:sdtPr>
          <w:tag w:val="goog_rdk_388"/>
        </w:sdtPr>
        <w:sdtContent>
          <w:del w:author="Gill Mattheus" w:id="223" w:date="2024-07-09T14:47: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gebruikt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Dit stelde hen in staat om hypotheekschulden in stukken te hakken en door te verkopen; in plaats van de bank die het uitgaf, waren de hypotheekschulden steeds meer eigendom van investeerders, waardoor ook andere financiële instellingen zoals banken, verzekeringsmaatschappijen en pensioenfondsen betrokken raakten.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probleem was echter dat elke hypotheekschuld kon worden </w:t>
      </w:r>
      <w:sdt>
        <w:sdtPr>
          <w:tag w:val="goog_rdk_389"/>
        </w:sdtPr>
        <w:sdtContent>
          <w:del w:author="Gill Mattheus" w:id="224" w:date="2024-07-09T14:48: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verpakt 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voorgesteld als een </w:t>
      </w:r>
      <w:sdt>
        <w:sdtPr>
          <w:tag w:val="goog_rdk_390"/>
        </w:sdtPr>
        <w:sdtContent>
          <w:ins w:author="Gill Mattheus" w:id="225" w:date="2024-07-09T14:49: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praktisch</w:t>
            </w:r>
          </w:ins>
        </w:sdtContent>
      </w:sdt>
      <w:sdt>
        <w:sdtPr>
          <w:tag w:val="goog_rdk_391"/>
        </w:sdtPr>
        <w:sdtContent>
          <w:del w:author="Gill Mattheus" w:id="225" w:date="2024-07-09T14:49: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vrijwel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risicovrij activum. Daarom waren sommige financiële instellingen die hypotheken verstrekten maar al te graag bereid nieuwe hypotheken te verstrekken aan </w:t>
      </w:r>
      <w:sdt>
        <w:sdtPr>
          <w:tag w:val="goog_rdk_392"/>
        </w:sdtPr>
        <w:sdtContent>
          <w:ins w:author="Gill Mattheus" w:id="226" w:date="2024-07-09T14:49: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vrijwel</w:t>
            </w:r>
          </w:ins>
        </w:sdtContent>
      </w:sdt>
      <w:sdt>
        <w:sdtPr>
          <w:tag w:val="goog_rdk_393"/>
        </w:sdtPr>
        <w:sdtContent>
          <w:del w:author="Gill Mattheus" w:id="226" w:date="2024-07-09T14:49: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praktisch</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iedereen die er een aanvroeg. Controles op inkomen, baanzekerheid of kredietwaardigheid werden grotendeels over het hoofd gezien. De risico’s die inherent waren aan deze hypotheken werden verhuld om ze opnieuw te kunnen verkopen.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Maar de risico’s konden niet </w:t>
      </w:r>
      <w:sdt>
        <w:sdtPr>
          <w:tag w:val="goog_rdk_394"/>
        </w:sdtPr>
        <w:sdtContent>
          <w:ins w:author="Gill Mattheus" w:id="227" w:date="2024-07-09T14:50: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eeuwig</w:t>
            </w:r>
          </w:ins>
        </w:sdtContent>
      </w:sdt>
      <w:sdt>
        <w:sdtPr>
          <w:tag w:val="goog_rdk_395"/>
        </w:sdtPr>
        <w:sdtContent>
          <w:del w:author="Gill Mattheus" w:id="227" w:date="2024-07-09T14:50: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altijd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verborgen blijven. Midden jaren 2000 begon Alan Greenspan, de toenmalige voorzitter van de Federal Reserve, de rente weer te verhogen, en zijn opvolger in 2006, Ben Bernanke, volgde zijn voorbeeld. </w:t>
      </w:r>
      <w:sdt>
        <w:sdtPr>
          <w:tag w:val="goog_rdk_396"/>
        </w:sdtPr>
        <w:sdtContent>
          <w:ins w:author="Gill Mattheus" w:id="228" w:date="2024-07-09T14:51: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Nogmaals</w:t>
            </w:r>
          </w:ins>
        </w:sdtContent>
      </w:sdt>
      <w:sdt>
        <w:sdtPr>
          <w:tag w:val="goog_rdk_397"/>
        </w:sdtPr>
        <w:sdtContent>
          <w:del w:author="Gill Mattheus" w:id="228" w:date="2024-07-09T14:51: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Opnieuw,</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 degenen die het werk van Hayek hadden bestudeerd, </w:t>
      </w:r>
      <w:sdt>
        <w:sdtPr>
          <w:tag w:val="goog_rdk_398"/>
        </w:sdtPr>
        <w:sdtContent>
          <w:del w:author="Gill Mattheus" w:id="229" w:date="2024-07-09T14:51: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kwam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 er vervolgens gebeurde </w:t>
      </w:r>
      <w:sdt>
        <w:sdtPr>
          <w:tag w:val="goog_rdk_399"/>
        </w:sdtPr>
        <w:sdtContent>
          <w:ins w:author="Gill Mattheus" w:id="230" w:date="2024-07-09T14:51: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kwam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niet als een verrassing.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Toen </w:t>
      </w:r>
      <w:sdt>
        <w:sdtPr>
          <w:tag w:val="goog_rdk_400"/>
        </w:sdtPr>
        <w:sdtContent>
          <w:ins w:author="Gill Mattheus" w:id="231" w:date="2024-07-09T17:01: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w:t>
            </w:r>
          </w:ins>
        </w:sdtContent>
      </w:sdt>
      <w:sdt>
        <w:sdtPr>
          <w:tag w:val="goog_rdk_401"/>
        </w:sdtPr>
        <w:sdtContent>
          <w:del w:author="Gill Mattheus" w:id="231" w:date="2024-07-09T17:01: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lenen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duurder werd</w:t>
      </w:r>
      <w:sdt>
        <w:sdtPr>
          <w:tag w:val="goog_rdk_402"/>
        </w:sdtPr>
        <w:sdtContent>
          <w:ins w:author="Gill Mattheus" w:id="232" w:date="2024-07-09T17:01: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 te lenen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begon de huizenmarkt op te drogen, terwijl tegelijkertijd steeds meer Amerikanen in gebreke bleven bij de hypotheken die hen zo vrij</w:t>
      </w:r>
      <w:sdt>
        <w:sdtPr>
          <w:tag w:val="goog_rdk_403"/>
        </w:sdtPr>
        <w:sdtContent>
          <w:del w:author="Gill Mattheus" w:id="233" w:date="2024-07-09T14:57: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elijk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waren verstrekt. Toen de huizenprijzen in de Verenigde Staten begonnen te dalen, ontdekten degenen die hadden geïnvesteerd in hypotheekgebonden effecten dat ze lang niet zo veilig waren als geadverteerd, waardoor sommigen van hen in geldnood kwamen om hun eigen schulden </w:t>
      </w:r>
      <w:sdt>
        <w:sdtPr>
          <w:tag w:val="goog_rdk_404"/>
        </w:sdtPr>
        <w:sdtContent>
          <w:ins w:author="Gill Mattheus" w:id="234" w:date="2024-07-09T14:58: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 te betalen</w:t>
            </w:r>
          </w:ins>
        </w:sdtContent>
      </w:sdt>
      <w:sdt>
        <w:sdtPr>
          <w:tag w:val="goog_rdk_405"/>
        </w:sdtPr>
        <w:sdtContent>
          <w:del w:author="Gill Mattheus" w:id="234" w:date="2024-07-09T14:58: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Toen </w:t>
      </w:r>
      <w:sdt>
        <w:sdtPr>
          <w:tag w:val="goog_rdk_406"/>
        </w:sdtPr>
        <w:sdtContent>
          <w:ins w:author="Gill Mattheus" w:id="235" w:date="2024-07-09T17:02: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defaults (leningen die niet kunnen worden terugbetaald)</w:t>
            </w:r>
          </w:ins>
        </w:sdtContent>
      </w:sdt>
      <w:sdt>
        <w:sdtPr>
          <w:tag w:val="goog_rdk_407"/>
        </w:sdtPr>
        <w:sdtContent>
          <w:del w:author="Gill Mattheus" w:id="235" w:date="2024-07-09T17:02: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standaardwaarden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08"/>
        </w:sdtPr>
        <w:sdtContent>
          <w:del w:author="Gill Mattheus" w:id="236" w:date="2024-07-09T17:03: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begonnen zich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door</w:t>
      </w:r>
      <w:sdt>
        <w:sdtPr>
          <w:tag w:val="goog_rdk_409"/>
        </w:sdtPr>
        <w:sdtContent>
          <w:ins w:author="Gill Mattheus" w:id="237" w:date="2024-07-09T17:03: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Amerikaanse financiële sector</w:t>
      </w:r>
      <w:sdt>
        <w:sdtPr>
          <w:tag w:val="goog_rdk_410"/>
        </w:sdtPr>
        <w:sdtContent>
          <w:ins w:author="Gill Mattheus" w:id="238" w:date="2024-07-09T17:03: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begonnen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verspreiden als een epidemie en steeds grotere bedrijven beïnvloedden, werd de omvang van de crisis steeds duidelijker. Toen de financiële reus Lehman Brothers in september 2008 het grootste bedrijf werd dat ooit faillissement </w:t>
      </w:r>
      <w:sdt>
        <w:sdtPr>
          <w:tag w:val="goog_rdk_411"/>
        </w:sdtPr>
        <w:sdtContent>
          <w:ins w:author="Gill Mattheus" w:id="239" w:date="2024-07-09T17:38: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indiende</w:t>
            </w:r>
          </w:ins>
        </w:sdtContent>
      </w:sdt>
      <w:sdt>
        <w:sdtPr>
          <w:tag w:val="goog_rdk_412"/>
        </w:sdtPr>
        <w:sdtContent>
          <w:del w:author="Gill Mattheus" w:id="239" w:date="2024-07-09T17:38: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aanvroeg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 geschiedenis van de Verenigde Staten, wisten financiële professionals, beleidsmakers en iedereen die </w:t>
      </w:r>
      <w:sdt>
        <w:sdtPr>
          <w:tag w:val="goog_rdk_413"/>
        </w:sdtPr>
        <w:sdtContent>
          <w:ins w:author="Gill Mattheus" w:id="240" w:date="2024-07-09T17:44: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oplette</w:t>
            </w:r>
          </w:ins>
        </w:sdtContent>
      </w:sdt>
      <w:sdt>
        <w:sdtPr>
          <w:tag w:val="goog_rdk_414"/>
        </w:sdtPr>
        <w:sdtContent>
          <w:del w:author="Gill Mattheus" w:id="240" w:date="2024-07-09T17:44: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aandacht besteedde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 </w:t>
      </w:r>
      <w:sdt>
        <w:sdtPr>
          <w:tag w:val="goog_rdk_415"/>
        </w:sdtPr>
        <w:sdtContent>
          <w:del w:author="Gill Mattheus" w:id="241" w:date="2024-07-09T17:45: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verdere escalatie tot een volledige economische </w:t>
      </w:r>
      <w:sdt>
        <w:sdtPr>
          <w:tag w:val="goog_rdk_416"/>
        </w:sdtPr>
        <w:sdtContent>
          <w:ins w:author="Gill Mattheus" w:id="242" w:date="2024-07-09T17:45: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neerval</w:t>
            </w:r>
          </w:ins>
        </w:sdtContent>
      </w:sdt>
      <w:sdt>
        <w:sdtPr>
          <w:tag w:val="goog_rdk_417"/>
        </w:sdtPr>
        <w:sdtContent>
          <w:del w:author="Gill Mattheus" w:id="242" w:date="2024-07-09T17:45: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ineenstorting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kon leiden.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Toen het erop leek dat de grote verzekeringsmaatschappij AIG wellicht de volgende zou zijn om te bezwijken, heeft de Federal Reserve, ondersteund door een nieuwe noodwet, een werkelijk </w:t>
      </w:r>
      <w:sdt>
        <w:sdtPr>
          <w:tag w:val="goog_rdk_418"/>
        </w:sdtPr>
        <w:sdtContent>
          <w:ins w:author="Gill Mattheus" w:id="243" w:date="2024-07-09T17:48: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opmerkelijke</w:t>
            </w:r>
          </w:ins>
        </w:sdtContent>
      </w:sdt>
      <w:sdt>
        <w:sdtPr>
          <w:tag w:val="goog_rdk_419"/>
        </w:sdtPr>
        <w:sdtContent>
          <w:del w:author="Gill Mattheus" w:id="243" w:date="2024-07-09T17:48: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ongekende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stap genomen. De centrale bank verklaarde de verzekeraar ‘te groot om te falen’, en samen met de Amerikaanse schatkist redde ze AIG door middel van een injectie van </w:t>
      </w:r>
      <w:sdt>
        <w:sdtPr>
          <w:tag w:val="goog_rdk_420"/>
        </w:sdtPr>
        <w:sdtContent>
          <w:del w:author="Gill Mattheus" w:id="244" w:date="2024-07-09T17:49: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421"/>
        </w:sdtPr>
        <w:sdtContent>
          <w:ins w:author="Gill Mattheus" w:id="244" w:date="2024-07-09T17:49: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68 miljard (plus nog eens </w:t>
      </w:r>
      <w:sdt>
        <w:sdtPr>
          <w:tag w:val="goog_rdk_422"/>
        </w:sdtPr>
        <w:sdtContent>
          <w:del w:author="Gill Mattheus" w:id="245" w:date="2024-07-09T17:49: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423"/>
        </w:sdtPr>
        <w:sdtContent>
          <w:ins w:author="Gill Mattheus" w:id="245" w:date="2024-07-09T17:49: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112 miljard aan garanties).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luidde een nieuw beleids</w:t>
      </w:r>
      <w:sdt>
        <w:sdtPr>
          <w:tag w:val="goog_rdk_424"/>
        </w:sdtPr>
        <w:sdtContent>
          <w:del w:author="Gill Mattheus" w:id="246" w:date="2024-07-09T17:51: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tijdperk in, zowel in de VS als daarbuiten, omdat de crisis internationaal om zich heen greep. In de daaropvolgende weken coördineerde de Federal Reserve nogmaals met het Amerikaanse Ministerie van Financiën om het voor </w:t>
      </w:r>
      <w:sdt>
        <w:sdtPr>
          <w:tag w:val="goog_rdk_425"/>
        </w:sdtPr>
        <w:sdtContent>
          <w:del w:author="Gill Mattheus" w:id="247" w:date="2024-07-09T17:51: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426"/>
        </w:sdtPr>
        <w:sdtContent>
          <w:ins w:author="Gill Mattheus" w:id="247" w:date="2024-07-09T17:51: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405 miljard aan noodlijdende activa te laten kopen, terwijl aan de andere kant van de Atlantische Oceaan, de Britse minister van Financiën, Alistair Darling, ook een noodmaatregel uitrolde in de vorm van een bankreddingsplan ter waarde van £</w:t>
      </w:r>
      <w:sdt>
        <w:sdtPr>
          <w:tag w:val="goog_rdk_427"/>
        </w:sdtPr>
        <w:sdtContent>
          <w:ins w:author="Gill Mattheus" w:id="248" w:date="2024-07-09T17:54: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137 miljard (</w:t>
      </w:r>
      <w:sdt>
        <w:sdtPr>
          <w:tag w:val="goog_rdk_428"/>
        </w:sdtPr>
        <w:sdtContent>
          <w:del w:author="Gill Mattheus" w:id="249" w:date="2024-07-09T17:53: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429"/>
        </w:sdtPr>
        <w:sdtContent>
          <w:ins w:author="Gill Mattheus" w:id="249" w:date="2024-07-09T17:53: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230 miljard). Vergelijkbare maatregelen werden in andere Europese landen genomen.</w:t>
      </w:r>
      <w:sdt>
        <w:sdtPr>
          <w:tag w:val="goog_rdk_430"/>
        </w:sdtPr>
        <w:sdtContent>
          <w:ins w:author="Gill Mattheus" w:id="250" w:date="2024-07-09T18:08: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/footnote{264}</w:t>
            </w:r>
          </w:ins>
        </w:sdtContent>
      </w:sdt>
      <w:sdt>
        <w:sdtPr>
          <w:tag w:val="goog_rdk_431"/>
        </w:sdtPr>
        <w:sdtContent>
          <w:del w:author="Gill Mattheus" w:id="250" w:date="2024-07-09T18:08: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[^264]</w:delText>
            </w:r>
          </w:del>
        </w:sdtContent>
      </w:sdt>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onmiddellijke financiële instorting werd afgewend, maar alleen omdat grote delen van de financiële sector werden gered door openbare instellingen en de creatie van enorme hoeveelheden nieuw geld uit het niets; het morele risico stond nu volop in de schijnwerpers.</w:t>
      </w:r>
    </w:p>
    <w:bookmarkStart w:colFirst="0" w:colLast="0" w:name="bookmark=id.1t3h5sf" w:id="7"/>
    <w:bookmarkEnd w:id="7"/>
    <w:sdt>
      <w:sdtPr>
        <w:tag w:val="goog_rdk_432"/>
      </w:sdtPr>
      <w:sdtContent>
        <w:p w:rsidR="00000000" w:rsidDel="00000000" w:rsidP="00000000" w:rsidRDefault="00000000" w:rsidRPr="00000000" w14:paraId="00000045">
          <w:pPr>
            <w:pStyle w:val="Heading3"/>
            <w:jc w:val="center"/>
            <w:rPr/>
            <w:pPrChange w:author="Gill Mattheus" w:id="0" w:date="2024-07-09T18:11:09Z">
              <w:pPr>
                <w:pStyle w:val="Heading3"/>
              </w:pPr>
            </w:pPrChange>
          </w:pPr>
          <w:r w:rsidDel="00000000" w:rsidR="00000000" w:rsidRPr="00000000">
            <w:rPr>
              <w:rtl w:val="0"/>
            </w:rPr>
            <w:t xml:space="preserve">Een Nieuwe Wereld</w:t>
          </w:r>
        </w:p>
      </w:sdtContent>
    </w:sd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overheidsinterventies zouden zich niet alleen tot reddingsoperaties beperken.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Middenin een crisis had de Federal Reserve wederom de rente verlaagd met als doel deflatie te vermijden en de economie weer op de rails te krijgen, deze keer tot bijna nul procent: geld lenen werd bijna gratis. Maar het leek weinig effect te hebben.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november 2008 kondigde de Federal Reserve daarom een grootschalig programma aan ter aankoop van activa, genaamd Quantitative Easing (</w:t>
      </w:r>
      <w:sdt>
        <w:sdtPr>
          <w:tag w:val="goog_rdk_433"/>
        </w:sdtPr>
        <w:sdtContent>
          <w:ins w:author="Gill Mattheus" w:id="252" w:date="2024-07-09T18:14: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Kwantitatieve versoepeling</w:t>
            </w:r>
          </w:ins>
        </w:sdtContent>
      </w:sdt>
      <w:sdt>
        <w:sdtPr>
          <w:tag w:val="goog_rdk_434"/>
        </w:sdtPr>
        <w:sdtContent>
          <w:del w:author="Gill Mattheus" w:id="252" w:date="2024-07-09T18:14: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QE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Fed zou nog eens voor </w:t>
      </w:r>
      <w:sdt>
        <w:sdtPr>
          <w:tag w:val="goog_rdk_435"/>
        </w:sdtPr>
        <w:sdtContent>
          <w:ins w:author="Gill Mattheus" w:id="253" w:date="2024-07-09T18:14: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436"/>
        </w:sdtPr>
        <w:sdtContent>
          <w:del w:author="Gill Mattheus" w:id="253" w:date="2024-07-09T18:14: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600 miljard aan hypotheek</w:t>
      </w:r>
      <w:sdt>
        <w:sdtPr>
          <w:tag w:val="goog_rdk_437"/>
        </w:sdtPr>
        <w:sdtContent>
          <w:del w:author="Gill Mattheus" w:id="254" w:date="2024-07-09T18:16: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gedekte effecten opkopen met vers gecreëerde dollars, en breidde dit kort daarna uit naar het opkopen van bank- en overheidsschuld. De centrale bank kreeg al snel voor meer dan </w:t>
      </w:r>
      <w:sdt>
        <w:sdtPr>
          <w:tag w:val="goog_rdk_438"/>
        </w:sdtPr>
        <w:sdtContent>
          <w:ins w:author="Gill Mattheus" w:id="255" w:date="2024-07-09T18:16: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439"/>
        </w:sdtPr>
        <w:sdtContent>
          <w:del w:author="Gill Mattheus" w:id="255" w:date="2024-07-09T18:16: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w:t>
      </w:r>
      <w:sdt>
        <w:sdtPr>
          <w:tag w:val="goog_rdk_440"/>
        </w:sdtPr>
        <w:sdtContent>
          <w:ins w:author="Gill Mattheus" w:id="256" w:date="2024-07-09T18:16: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41"/>
        </w:sdtPr>
        <w:sdtContent>
          <w:ins w:author="Gill Mattheus" w:id="257" w:date="2024-07-09T18:16: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miljard</w:t>
            </w:r>
          </w:ins>
        </w:sdtContent>
      </w:sdt>
      <w:sdt>
        <w:sdtPr>
          <w:tag w:val="goog_rdk_442"/>
        </w:sdtPr>
        <w:sdtContent>
          <w:del w:author="Gill Mattheus" w:id="257" w:date="2024-07-09T18:16: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biljoen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deze drie activa in handen, waardoor de totale waarde van haar balans bijna verdrievoudigde.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Quantitative Easing (QE) stelt centrale banken in staat risicovolle activa van de markt te halen, maar het hoofddoel van deze programma’s is om het geldaanbod te vergroten en deflatie tegen te gaan wanneer traditionele instrumenten de klus niet klaren. Met andere woorden, QE kan helpen om inflatie te stimuleren wanneer de rentetarieven tot nul (of bijna nul) zijn gedaald, door wanhopig </w:t>
      </w:r>
      <w:sdt>
        <w:sdtPr>
          <w:tag w:val="goog_rdk_443"/>
        </w:sdtPr>
        <w:sdtContent>
          <w:ins w:author="Gill Mattheus" w:id="258" w:date="2024-07-09T18:20: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duizenden miljarden</w:t>
            </w:r>
          </w:ins>
        </w:sdtContent>
      </w:sdt>
      <w:sdt>
        <w:sdtPr>
          <w:tag w:val="goog_rdk_444"/>
        </w:sdtPr>
        <w:sdtContent>
          <w:del w:author="Gill Mattheus" w:id="258" w:date="2024-07-09T18:20: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triljoenen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rechtstreeks in de economie te pompen; een voorbeeld dat al snel door andere centrale banken over de hele wereld werd gevolgd.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het </w:t>
      </w:r>
      <w:sdt>
        <w:sdtPr>
          <w:tag w:val="goog_rdk_445"/>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259" w:date="2024-07-09T18:21:09Z">
                <w:rPr>
                  <w:rFonts w:ascii="Cambria" w:cs="Cambria" w:eastAsia="Cambria" w:hAnsi="Cambria"/>
                  <w:b w:val="0"/>
                  <w:i w:val="0"/>
                  <w:smallCaps w:val="0"/>
                  <w:strike w:val="0"/>
                  <w:color w:val="000000"/>
                  <w:sz w:val="24"/>
                  <w:szCs w:val="24"/>
                  <w:u w:val="none"/>
                  <w:shd w:fill="auto" w:val="clear"/>
                  <w:vertAlign w:val="baseline"/>
                </w:rPr>
              </w:rPrChange>
            </w:rPr>
            <w:t xml:space="preserve">was</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wanhopig. Volgens de toonaangevende theorie van Bernanke over geld en rente, zou QE zelfs helemaal geen inflatie moeten stimuleren als een rentetarief van nul procent dat al niet deed. Toch bleek het enigszins te werken. Zoals de voorzitter van de Fed grappend zei: “Het probleem met QE is dat het in de praktijk goed werkt, maar niet in theorie.”</w:t>
      </w:r>
      <w:sdt>
        <w:sdtPr>
          <w:tag w:val="goog_rdk_446"/>
        </w:sdtPr>
        <w:sdtContent>
          <w:ins w:author="Gill Mattheus" w:id="260" w:date="2024-07-09T18:21: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/footnote{265}</w:t>
            </w:r>
          </w:ins>
        </w:sdtContent>
      </w:sdt>
      <w:sdt>
        <w:sdtPr>
          <w:tag w:val="goog_rdk_447"/>
        </w:sdtPr>
        <w:sdtContent>
          <w:del w:author="Gill Mattheus" w:id="260" w:date="2024-07-09T18:21: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[^265]</w:delText>
            </w:r>
          </w:del>
        </w:sdtContent>
      </w:sdt>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Toch betraden de centrale banken met de invoering van QE bijna volledig </w:t>
      </w:r>
      <w:sdt>
        <w:sdtPr>
          <w:tag w:val="goog_rdk_448"/>
        </w:sdtPr>
        <w:sdtContent>
          <w:ins w:author="Gill Mattheus" w:id="261" w:date="2024-07-09T18:22: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onbekend</w:t>
            </w:r>
          </w:ins>
        </w:sdtContent>
      </w:sdt>
      <w:sdt>
        <w:sdtPr>
          <w:tag w:val="goog_rdk_449"/>
        </w:sdtPr>
        <w:sdtContent>
          <w:del w:author="Gill Mattheus" w:id="261" w:date="2024-07-09T18:22: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onbegaan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terrein. Niemand die leiding gaf aan deze opkoopprogramma’s wist precies wat de effecten zouden zijn, of hoe lang het zou duren voordat dergelijke effecten zichtbaar werden. Sterker nog, de financiële crisis van 2008 en de nasleep daarvan markeerden het begin van een nieuwe en onzekere wereld van geld en financiën.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Oorspronkelijk opgericht als een </w:t>
      </w:r>
      <w:sdt>
        <w:sdtPr>
          <w:tag w:val="goog_rdk_450"/>
        </w:sdtPr>
        <w:sdtContent>
          <w:del w:author="Gill Mattheus" w:id="262" w:date="2024-07-09T18:23: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nood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lening</w:t>
      </w:r>
      <w:sdt>
        <w:sdtPr>
          <w:tag w:val="goog_rdk_451"/>
        </w:sdtPr>
        <w:sdtContent>
          <w:del w:author="Gill Mattheus" w:id="263" w:date="2024-07-09T18:23: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verstrekker </w:t>
      </w:r>
      <w:sdt>
        <w:sdtPr>
          <w:tag w:val="goog_rdk_452"/>
        </w:sdtPr>
        <w:sdtContent>
          <w:ins w:author="Gill Mattheus" w:id="264" w:date="2024-07-09T18:23: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absolute nood,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ongeveer een eeuw geleden, was de Federal Reserve al bijna even lang de rentevoeten aan het manipuleren. Nu begon het ook winnaars en verliezers in de markt te kiezen met reddingspakketten en begon zelfs middelen </w:t>
      </w:r>
      <w:sdt>
        <w:sdtPr>
          <w:tag w:val="goog_rdk_453"/>
        </w:sdtPr>
        <w:sdtContent>
          <w:ins w:author="Gill Mattheus" w:id="265" w:date="2024-07-09T18:24: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 te wijzen</w:t>
            </w:r>
          </w:ins>
        </w:sdtContent>
      </w:sdt>
      <w:sdt>
        <w:sdtPr>
          <w:tag w:val="goog_rdk_454"/>
        </w:sdtPr>
        <w:sdtContent>
          <w:del w:author="Gill Mattheus" w:id="265" w:date="2024-07-09T18:24: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alloceren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doorheen de vermogensmarkten via QE. Het mandaat van de centrale bank was na verloop van tijd uitgebreid om taken te omvatten die even goed de verantwoordelijkheden zouden kunnen beschrijven die doorgaans aan </w:t>
      </w:r>
      <w:sdt>
        <w:sdtPr>
          <w:tag w:val="goog_rdk_455"/>
        </w:sdtPr>
        <w:sdtContent>
          <w:del w:author="Gill Mattheus" w:id="266" w:date="2024-07-09T18:27: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Sovjet-stijl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centrale planners</w:t>
      </w:r>
      <w:sdt>
        <w:sdtPr>
          <w:tag w:val="goog_rdk_456"/>
        </w:sdtPr>
        <w:sdtContent>
          <w:ins w:author="Gill Mattheus" w:id="267" w:date="2024-07-09T18:28: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Sovjet-Unie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werden toegeschreven.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Ondertussen bood de crisis </w:t>
      </w:r>
      <w:sdt>
        <w:sdtPr>
          <w:tag w:val="goog_rdk_457"/>
        </w:sdtPr>
        <w:sdtContent>
          <w:ins w:author="Gill Mattheus" w:id="268" w:date="2024-07-09T18:36: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458"/>
        </w:sdtPr>
        <w:sdtContent>
          <w:del w:author="Gill Mattheus" w:id="268" w:date="2024-07-09T18:36: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459"/>
        </w:sdtPr>
        <w:sdtContent>
          <w:ins w:author="Gill Mattheus" w:id="269" w:date="2024-07-09T18:36:16Z">
            <w:sdt>
              <w:sdtPr>
                <w:tag w:val="goog_rdk_460"/>
              </w:sdtPr>
              <w:sdtContent>
                <w:del w:author="Gill Mattheus" w:id="268" w:date="2024-07-09T18:36: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net als de crisis van de jaren </w:t>
      </w:r>
      <w:sdt>
        <w:sdtPr>
          <w:tag w:val="goog_rdk_461"/>
        </w:sdtPr>
        <w:sdtContent>
          <w:del w:author="Gill Mattheus" w:id="270" w:date="2024-07-09T18:29: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462"/>
        </w:sdtPr>
        <w:sdtContent>
          <w:ins w:author="Gill Mattheus" w:id="270" w:date="2024-07-09T18:29: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 </w:t>
      </w:r>
      <w:sdt>
        <w:sdtPr>
          <w:tag w:val="goog_rdk_463"/>
        </w:sdtPr>
        <w:sdtContent>
          <w:ins w:author="Gill Mattheus" w:id="271" w:date="2024-07-09T18:36: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464"/>
        </w:sdtPr>
        <w:sdtContent>
          <w:del w:author="Gill Mattheus" w:id="271" w:date="2024-07-09T18:36: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465"/>
        </w:sdtPr>
        <w:sdtContent>
          <w:ins w:author="Gill Mattheus" w:id="272" w:date="2024-07-09T18:36:19Z">
            <w:sdt>
              <w:sdtPr>
                <w:tag w:val="goog_rdk_466"/>
              </w:sdtPr>
              <w:sdtContent>
                <w:del w:author="Gill Mattheus" w:id="271" w:date="2024-07-09T18:36: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klimaat waarin Keynesiaanse ideeën een heropleving konden maken: een groep economen, bekend als de “Nieuwe Keynesianen”</w:t>
      </w:r>
      <w:sdt>
        <w:sdtPr>
          <w:tag w:val="goog_rdk_467"/>
        </w:sdtPr>
        <w:sdtContent>
          <w:ins w:author="Gill Mattheus" w:id="273" w:date="2024-07-09T18:33: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468"/>
        </w:sdtPr>
        <w:sdtContent>
          <w:del w:author="Gill Mattheus" w:id="273" w:date="2024-07-09T18:33: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[^266]</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drong</w:t>
      </w:r>
      <w:sdt>
        <w:sdtPr>
          <w:tag w:val="goog_rdk_469"/>
        </w:sdtPr>
        <w:sdtContent>
          <w:ins w:author="Gill Mattheus" w:id="274" w:date="2024-07-09T18:36: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 bij overheden wereldwijd op aan om het</w:t>
      </w:r>
      <w:sdt>
        <w:sdtPr>
          <w:tag w:val="goog_rdk_470"/>
        </w:sdtPr>
        <w:sdtContent>
          <w:commentRangeStart w:id="1"/>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71"/>
        </w:sdtPr>
        <w:sdtContent>
          <w:ins w:author="Gill Mattheus" w:id="275" w:date="2024-07-09T18:44: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begrotingstekort</w:t>
            </w:r>
          </w:ins>
        </w:sdtContent>
      </w:sdt>
      <w:sdt>
        <w:sdtPr>
          <w:tag w:val="goog_rdk_472"/>
        </w:sdtPr>
        <w:sdtContent>
          <w:del w:author="Gill Mattheus" w:id="275" w:date="2024-07-09T18:44:57Z">
            <w:commentRangeEnd w:id="1"/>
            <w:r w:rsidDel="00000000" w:rsidR="00000000" w:rsidRPr="00000000">
              <w:commentReference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tekort aan uitgaven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verhogen om zo </w:t>
      </w:r>
      <w:sdt>
        <w:sdtPr>
          <w:tag w:val="goog_rdk_473"/>
        </w:sdtPr>
        <w:sdtContent>
          <w:del w:author="Gill Mattheus" w:id="276" w:date="2024-07-09T18:49: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nationale economieën te stimuleren. Toen IMF-directeur Dominique Strauss-Kahn in 2008 deze “Keynesiaanse heropleving” </w:t>
      </w:r>
      <w:sdt>
        <w:sdtPr>
          <w:tag w:val="goog_rdk_474"/>
        </w:sdtPr>
        <w:sdtContent>
          <w:ins w:author="Gill Mattheus" w:id="277" w:date="2024-07-09T19:00: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aanbeveelde</w:t>
            </w:r>
          </w:ins>
        </w:sdtContent>
      </w:sdt>
      <w:sdt>
        <w:sdtPr>
          <w:tag w:val="goog_rdk_475"/>
        </w:sdtPr>
        <w:sdtContent>
          <w:del w:author="Gill Mattheus" w:id="277" w:date="2024-07-09T19:00: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onderschreef,</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stemden wereldleiders, waaronder de Amerikaanse president George W. Bush en de Britse premier Gordon Brown, in met het steunen van de plannen. Financiële stimuleringspakketten werden al snel over de hele wereld uitgerold.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grootste deel van </w:t>
      </w:r>
      <w:sdt>
        <w:sdtPr>
          <w:tag w:val="goog_rdk_476"/>
        </w:sdtPr>
        <w:sdtContent>
          <w:ins w:author="Gill Mattheus" w:id="278" w:date="2024-07-09T19:03: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Hayeks</w:t>
            </w:r>
          </w:ins>
        </w:sdtContent>
      </w:sdt>
      <w:sdt>
        <w:sdtPr>
          <w:tag w:val="goog_rdk_477"/>
        </w:sdtPr>
        <w:sdtContent>
          <w:del w:author="Gill Mattheus" w:id="278" w:date="2024-07-09T19:03: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zijn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leven waren </w:t>
      </w:r>
      <w:sdt>
        <w:sdtPr>
          <w:tag w:val="goog_rdk_478"/>
        </w:sdtPr>
        <w:sdtContent>
          <w:ins w:author="Gill Mattheus" w:id="279" w:date="2024-07-09T19:03: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w:t>
            </w:r>
          </w:ins>
        </w:sdtContent>
      </w:sdt>
      <w:sdt>
        <w:sdtPr>
          <w:tag w:val="goog_rdk_479"/>
        </w:sdtPr>
        <w:sdtContent>
          <w:del w:author="Gill Mattheus" w:id="279" w:date="2024-07-09T19:03: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ideeën </w:t>
      </w:r>
      <w:sdt>
        <w:sdtPr>
          <w:tag w:val="goog_rdk_480"/>
        </w:sdtPr>
        <w:sdtContent>
          <w:del w:author="Gill Mattheus" w:id="280" w:date="2024-07-09T19:03: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 Hayek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gemarginaliseerd. Hayek had al in de jaren 1920 kritiek geuit op de rol van centrale banken, en sinds de jaren 1930 waarschuwde hij dat Keynesiaanse maatregelen weinig </w:t>
      </w:r>
      <w:sdt>
        <w:sdtPr>
          <w:tag w:val="goog_rdk_481"/>
        </w:sdtPr>
        <w:sdtContent>
          <w:del w:author="Gill Mattheus" w:id="281" w:date="2024-07-09T19:04: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meer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deden </w:t>
      </w:r>
      <w:sdt>
        <w:sdtPr>
          <w:tag w:val="goog_rdk_482"/>
        </w:sdtPr>
        <w:sdtContent>
          <w:ins w:author="Gill Mattheus" w:id="282" w:date="2024-07-09T19:04: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buiten </w:t>
            </w:r>
          </w:ins>
        </w:sdtContent>
      </w:sdt>
      <w:sdt>
        <w:sdtPr>
          <w:tag w:val="goog_rdk_483"/>
        </w:sdtPr>
        <w:sdtContent>
          <w:del w:author="Gill Mattheus" w:id="282" w:date="2024-07-09T19:04: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verlengen van onhoudbare economische oplevingen. Toch leken de zaken in de loop van de tijd alleen maar erger te worden. Geld was geëvolueerd tot een geopolitiek schaakstuk voor nationalisten, een machtsmiddel voor economische planners van centrale banken en vooral, een bron van economische </w:t>
      </w:r>
      <w:sdt>
        <w:sdtPr>
          <w:tag w:val="goog_rdk_484"/>
        </w:sdtPr>
        <w:sdtContent>
          <w:ins w:author="Gill Mattheus" w:id="283" w:date="2024-07-09T19:05: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onrust</w:t>
            </w:r>
          </w:ins>
        </w:sdtContent>
      </w:sdt>
      <w:sdt>
        <w:sdtPr>
          <w:tag w:val="goog_rdk_485"/>
        </w:sdtPr>
        <w:sdtContent>
          <w:del w:author="Gill Mattheus" w:id="283" w:date="2024-07-09T19:05: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onstuimigheid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dat op zijn beurt de heropleving van de Keynesiaanse doctrine bevorderde.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monetaire systeem was in de vroege eenentwintigste eeuw zo ver verwijderd van Hayeks ideaal als maar mogelijk kon zijn, en er was geen oplossing in zicht.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487"/>
        </w:sdtPr>
        <w:sdtContent>
          <w:ins w:author="Gill Mattheus" w:id="284" w:date="2024-07-10T11:27: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Tenzij</w:t>
            </w:r>
          </w:ins>
        </w:sdtContent>
      </w:sdt>
      <w:sdt>
        <w:sdtPr>
          <w:tag w:val="goog_rdk_488"/>
        </w:sdtPr>
        <w:sdtContent>
          <w:del w:author="Gill Mattheus" w:id="284" w:date="2024-07-10T11:27: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Nee, tenzij</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 toevallig geabonneerd was op een technologie</w:t>
      </w:r>
      <w:sdt>
        <w:sdtPr>
          <w:tag w:val="goog_rdk_489"/>
        </w:sdtPr>
        <w:sdtContent>
          <w:del w:author="Gill Mattheus" w:id="285" w:date="2024-07-10T11:27: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mailinglijst in een bijna vergeten hoekje van het internet…</w:t>
      </w:r>
    </w:p>
    <w:bookmarkStart w:colFirst="0" w:colLast="0" w:name="bookmark=id.4d34og8" w:id="8"/>
    <w:bookmarkEnd w:id="8"/>
    <w:sdt>
      <w:sdtPr>
        <w:tag w:val="goog_rdk_491"/>
      </w:sdtPr>
      <w:sdtContent>
        <w:p w:rsidR="00000000" w:rsidDel="00000000" w:rsidP="00000000" w:rsidRDefault="00000000" w:rsidRPr="00000000" w14:paraId="00000051">
          <w:pPr>
            <w:pStyle w:val="Heading2"/>
            <w:jc w:val="center"/>
            <w:rPr>
              <w:ins w:author="Gill Mattheus" w:id="286" w:date="2024-07-10T11:25:51Z"/>
            </w:rPr>
          </w:pPr>
          <w:r w:rsidDel="00000000" w:rsidR="00000000" w:rsidRPr="00000000">
            <w:rPr>
              <w:rtl w:val="0"/>
            </w:rPr>
            <w:t xml:space="preserve">Hoofdstuk 15:</w:t>
          </w:r>
          <w:sdt>
            <w:sdtPr>
              <w:tag w:val="goog_rdk_490"/>
            </w:sdtPr>
            <w:sdtContent>
              <w:ins w:author="Gill Mattheus" w:id="286" w:date="2024-07-10T11:25:51Z">
                <w:r w:rsidDel="00000000" w:rsidR="00000000" w:rsidRPr="00000000">
                  <w:rPr>
                    <w:rtl w:val="0"/>
                  </w:rPr>
                </w:r>
              </w:ins>
            </w:sdtContent>
          </w:sdt>
        </w:p>
      </w:sdtContent>
    </w:sdt>
    <w:sdt>
      <w:sdtPr>
        <w:tag w:val="goog_rdk_496"/>
      </w:sdtPr>
      <w:sdtContent>
        <w:p w:rsidR="00000000" w:rsidDel="00000000" w:rsidP="00000000" w:rsidRDefault="00000000" w:rsidRPr="00000000" w14:paraId="00000052">
          <w:pPr>
            <w:pStyle w:val="Heading2"/>
            <w:jc w:val="center"/>
            <w:rPr/>
            <w:pPrChange w:author="Gill Mattheus" w:id="0" w:date="2024-07-10T11:25:57Z">
              <w:pPr>
                <w:pStyle w:val="Heading2"/>
              </w:pPr>
            </w:pPrChange>
          </w:pPr>
          <w:sdt>
            <w:sdtPr>
              <w:tag w:val="goog_rdk_493"/>
            </w:sdtPr>
            <w:sdtContent>
              <w:del w:author="Gill Mattheus" w:id="287" w:date="2024-07-10T11:25:47Z">
                <w:r w:rsidDel="00000000" w:rsidR="00000000" w:rsidRPr="00000000">
                  <w:rPr>
                    <w:rtl w:val="0"/>
                  </w:rPr>
                  <w:delText xml:space="preserve"> </w:delText>
                </w:r>
              </w:del>
            </w:sdtContent>
          </w:sdt>
          <w:sdt>
            <w:sdtPr>
              <w:tag w:val="goog_rdk_494"/>
            </w:sdtPr>
            <w:sdtContent>
              <w:ins w:author="Gill Mattheus" w:id="287" w:date="2024-07-10T11:25:47Z">
                <w:r w:rsidDel="00000000" w:rsidR="00000000" w:rsidRPr="00000000">
                  <w:rPr>
                    <w:rtl w:val="0"/>
                  </w:rPr>
                  <w:t xml:space="preserve">Het witboek</w:t>
                </w:r>
              </w:ins>
            </w:sdtContent>
          </w:sdt>
          <w:sdt>
            <w:sdtPr>
              <w:tag w:val="goog_rdk_495"/>
            </w:sdtPr>
            <w:sdtContent>
              <w:del w:author="Gill Mattheus" w:id="287" w:date="2024-07-10T11:25:47Z">
                <w:r w:rsidDel="00000000" w:rsidR="00000000" w:rsidRPr="00000000">
                  <w:rPr>
                    <w:rtl w:val="0"/>
                  </w:rPr>
                  <w:delText xml:space="preserve">De Ontwerptekst</w:delText>
                </w:r>
              </w:del>
            </w:sdtContent>
          </w:sdt>
          <w:r w:rsidDel="00000000" w:rsidR="00000000" w:rsidRPr="00000000">
            <w:rPr>
              <w:rtl w:val="0"/>
            </w:rPr>
          </w:r>
        </w:p>
      </w:sdtContent>
    </w:sd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497"/>
        </w:sdtPr>
        <w:sdtContent>
          <w:r w:rsidDel="00000000" w:rsidR="00000000" w:rsidRPr="00000000">
            <w:rPr>
              <w:b w:val="1"/>
              <w:i w:val="0"/>
              <w:smallCaps w:val="0"/>
              <w:strike w:val="0"/>
              <w:color w:val="000000"/>
              <w:sz w:val="24"/>
              <w:szCs w:val="24"/>
              <w:u w:val="none"/>
              <w:shd w:fill="auto" w:val="clear"/>
              <w:vertAlign w:val="baseline"/>
              <w:rtl w:val="0"/>
              <w:rPrChange w:author="Gill Mattheus" w:id="289" w:date="2024-07-10T11:28:38Z">
                <w:rPr>
                  <w:rFonts w:ascii="Cambria" w:cs="Cambria" w:eastAsia="Cambria" w:hAnsi="Cambria"/>
                  <w:b w:val="0"/>
                  <w:i w:val="0"/>
                  <w:smallCaps w:val="0"/>
                  <w:strike w:val="0"/>
                  <w:color w:val="000000"/>
                  <w:sz w:val="24"/>
                  <w:szCs w:val="24"/>
                  <w:u w:val="none"/>
                  <w:shd w:fill="auto" w:val="clear"/>
                  <w:vertAlign w:val="baseline"/>
                </w:rPr>
              </w:rPrChange>
            </w:rPr>
            <w:t xml:space="preserve">De financiële markten</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waren al </w:t>
      </w:r>
      <w:sdt>
        <w:sdtPr>
          <w:tag w:val="goog_rdk_498"/>
        </w:sdtPr>
        <w:sdtContent>
          <w:ins w:author="Gill Mattheus" w:id="290" w:date="2024-07-10T11:32: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rep en roer</w:t>
            </w:r>
          </w:ins>
        </w:sdtContent>
      </w:sdt>
      <w:sdt>
        <w:sdtPr>
          <w:tag w:val="goog_rdk_499"/>
        </w:sdtPr>
        <w:sdtContent>
          <w:del w:author="Gill Mattheus" w:id="290" w:date="2024-07-10T11:32: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aan het rommelen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toen Adam Back in de zomer van 2008 een e-mail ontving van iemand die zichzelf “Satoshi Nakamoto” noemde. Nakamoto legde uit dat hij een digitaal geldsysteem had ontworpen dat gebaseerd was op het </w:t>
      </w:r>
      <w:sdt>
        <w:sdtPr>
          <w:tag w:val="goog_rdk_500"/>
        </w:sdtPr>
        <w:sdtContent>
          <w:ins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501"/>
        </w:sdtPr>
        <w:sdtContent>
          <w:del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proof-of-work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systeem dat Back meer dan tien jaar eerder had geïntroduceerd </w:t>
      </w:r>
      <w:sdt>
        <w:sdtPr>
          <w:tag w:val="goog_rdk_502"/>
        </w:sdtPr>
        <w:sdtContent>
          <w:ins w:author="Gill Mattheus" w:id="292" w:date="2024-07-10T11:3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via</w:t>
            </w:r>
          </w:ins>
        </w:sdtContent>
      </w:sdt>
      <w:sdt>
        <w:sdtPr>
          <w:tag w:val="goog_rdk_503"/>
        </w:sdtPr>
        <w:sdtContent>
          <w:del w:author="Gill Mattheus" w:id="292" w:date="2024-07-10T11:3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hashcash. De e-mail bevatte een link naar een conceptversie van een </w:t>
      </w:r>
      <w:sdt>
        <w:sdtPr>
          <w:tag w:val="goog_rdk_504"/>
        </w:sdtPr>
        <w:sdtContent>
          <w:ins w:author="Gill Mattheus" w:id="293" w:date="2024-07-10T11:34: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w:t>
            </w:r>
          </w:ins>
        </w:sdtContent>
      </w:sdt>
      <w:sdt>
        <w:sdtPr>
          <w:tag w:val="goog_rdk_505"/>
        </w:sdtPr>
        <w:sdtContent>
          <w:del w:author="Gill Mattheus" w:id="293" w:date="2024-07-10T11:34: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white 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getiteld “Elektronisch Geld Zonder een Vertrouwde Derde Partij.” Nakamoto was geïnteresseerd in feedback.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 had nog nooit van de naam Satoshi Nakamoto gehoord, en, als betrokken lid van de Cypherpunk</w:t>
      </w:r>
      <w:sdt>
        <w:sdtPr>
          <w:tag w:val="goog_rdk_506"/>
        </w:sdtPr>
        <w:sdtContent>
          <w:del w:author="Gill Mattheus" w:id="294" w:date="2024-07-10T11:35: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beweging sinds midden jaren </w:t>
      </w:r>
      <w:sdt>
        <w:sdtPr>
          <w:tag w:val="goog_rdk_507"/>
        </w:sdtPr>
        <w:sdtContent>
          <w:del w:author="Gill Mattheus" w:id="295" w:date="2024-07-10T11:35: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508"/>
        </w:sdtPr>
        <w:sdtContent>
          <w:ins w:author="Gill Mattheus" w:id="295" w:date="2024-07-10T11:35: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had hij al te veel mislukte pogingen gezien om digitale valuta te </w:t>
      </w:r>
      <w:sdt>
        <w:sdtPr>
          <w:tag w:val="goog_rdk_509"/>
        </w:sdtPr>
        <w:sdtContent>
          <w:ins w:author="Gill Mattheus" w:id="296" w:date="2024-07-10T11:35: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creëren</w:t>
            </w:r>
          </w:ins>
        </w:sdtContent>
      </w:sdt>
      <w:sdt>
        <w:sdtPr>
          <w:tag w:val="goog_rdk_510"/>
        </w:sdtPr>
        <w:sdtContent>
          <w:del w:author="Gill Mattheus" w:id="296" w:date="2024-07-10T11:35: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scheppen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 hoge verwachtingen te hebben van het nieuwe voorstel in zijn inbox. Toch had Nakamoto genoeg interesse bij de Britse Cypherpunk gewekt om het document te lezen, en hij merkte enkele overeenkomsten met het b-money-voorstel van Wei Dai op. Back wees Nakamoto </w:t>
      </w:r>
      <w:sdt>
        <w:sdtPr>
          <w:tag w:val="goog_rdk_511"/>
        </w:sdtPr>
        <w:sdtContent>
          <w:ins w:author="Gill Mattheus" w:id="297" w:date="2024-07-10T11:36: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hierop</w:t>
            </w:r>
          </w:ins>
        </w:sdtContent>
      </w:sdt>
      <w:sdt>
        <w:sdtPr>
          <w:tag w:val="goog_rdk_512"/>
        </w:sdtPr>
        <w:sdtContent>
          <w:del w:author="Gill Mattheus" w:id="297" w:date="2024-07-10T11:36: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op dit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zijn antwoord, maar liet het daar</w:t>
      </w:r>
      <w:sdt>
        <w:sdtPr>
          <w:tag w:val="goog_rdk_513"/>
        </w:sdtPr>
        <w:sdtContent>
          <w:ins w:author="Gill Mattheus" w:id="298" w:date="2024-07-10T11:37: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Ook Wei Dai kreeg al snel bericht van Satoshi Nakamoto.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“Ik had veel interesse om jouw b-money pagina te lezen,” stond er in de e-mail van Nakamoto. “Ik </w:t>
      </w:r>
      <w:sdt>
        <w:sdtPr>
          <w:tag w:val="goog_rdk_514"/>
        </w:sdtPr>
        <w:sdtContent>
          <w:ins w:author="Gill Mattheus" w:id="299" w:date="2024-07-10T11:39: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w:t>
            </w:r>
          </w:ins>
        </w:sdtContent>
      </w:sdt>
      <w:sdt>
        <w:sdtPr>
          <w:tag w:val="goog_rdk_515"/>
        </w:sdtPr>
        <w:sdtContent>
          <w:del w:author="Gill Mattheus" w:id="299" w:date="2024-07-10T11:39: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 het punt om een paper te publiceren dat jouw ideeën uitbreidt tot een volledig </w:t>
      </w:r>
      <w:sdt>
        <w:sdtPr>
          <w:tag w:val="goog_rdk_516"/>
        </w:sdtPr>
        <w:sdtContent>
          <w:ins w:author="Gill Mattheus" w:id="300" w:date="2024-07-10T11:4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functioneel</w:t>
            </w:r>
          </w:ins>
        </w:sdtContent>
      </w:sdt>
      <w:sdt>
        <w:sdtPr>
          <w:tag w:val="goog_rdk_517"/>
        </w:sdtPr>
        <w:sdtContent>
          <w:del w:author="Gill Mattheus" w:id="300" w:date="2024-07-10T11:4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werkend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systeem.”</w:t>
      </w:r>
      <w:sdt>
        <w:sdtPr>
          <w:tag w:val="goog_rdk_518"/>
        </w:sdtPr>
        <w:sdtContent>
          <w:ins w:author="Gill Mattheus" w:id="301" w:date="2024-07-10T11:38: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/footnote{267}</w:t>
            </w:r>
          </w:ins>
        </w:sdtContent>
      </w:sdt>
      <w:sdt>
        <w:sdtPr>
          <w:tag w:val="goog_rdk_519"/>
        </w:sdtPr>
        <w:sdtContent>
          <w:del w:author="Gill Mattheus" w:id="301" w:date="2024-07-10T11:38: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[^267]</w:delText>
            </w:r>
          </w:del>
        </w:sdtContent>
      </w:sdt>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Nakamoto vroeg vervolgens wanneer het </w:t>
      </w:r>
      <w:sdt>
        <w:sdtPr>
          <w:tag w:val="goog_rdk_520"/>
        </w:sdtPr>
        <w:sdtContent>
          <w:ins w:author="Gill Mattheus" w:id="302" w:date="2024-07-10T11:40: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ontwerp van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b-money </w:t>
      </w:r>
      <w:sdt>
        <w:sdtPr>
          <w:tag w:val="goog_rdk_521"/>
        </w:sdtPr>
        <w:sdtContent>
          <w:del w:author="Gill Mattheus" w:id="303" w:date="2024-07-10T11:40: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ontwerp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 het eerst werd gepubliceerd: hij wilde naar Dai’s voorstel voor elektronisch geld verwijzen in de definitieve versie van zijn </w:t>
      </w:r>
      <w:sdt>
        <w:sdtPr>
          <w:tag w:val="goog_rdk_522"/>
        </w:sdtPr>
        <w:sdtContent>
          <w:ins w:author="Gill Mattheus" w:id="304" w:date="2024-07-10T11:41: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w:t>
            </w:r>
          </w:ins>
        </w:sdtContent>
      </w:sdt>
      <w:sdt>
        <w:sdtPr>
          <w:tag w:val="goog_rdk_523"/>
        </w:sdtPr>
        <w:sdtContent>
          <w:del w:author="Gill Mattheus" w:id="304" w:date="2024-07-10T11:41: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Deze e-mail bevatte ook weer een link naar het concept.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Dai</w:t>
      </w:r>
      <w:sdt>
        <w:sdtPr>
          <w:tag w:val="goog_rdk_524"/>
        </w:sdtPr>
        <w:sdtContent>
          <w:ins w:author="Gill Mattheus" w:id="305" w:date="2024-07-10T11:41: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525"/>
        </w:sdtPr>
        <w:sdtContent>
          <w:del w:author="Gill Mattheus" w:id="305" w:date="2024-07-10T11:41: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526"/>
        </w:sdtPr>
        <w:sdtContent>
          <w:ins w:author="Gill Mattheus" w:id="306" w:date="2024-07-10T11:41:27Z">
            <w:sdt>
              <w:sdtPr>
                <w:tag w:val="goog_rdk_527"/>
              </w:sdtPr>
              <w:sdtContent>
                <w:del w:author="Gill Mattheus" w:id="305" w:date="2024-07-10T11:41: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net als Back</w:t>
      </w:r>
      <w:sdt>
        <w:sdtPr>
          <w:tag w:val="goog_rdk_528"/>
        </w:sdtPr>
        <w:sdtContent>
          <w:ins w:author="Gill Mattheus" w:id="307" w:date="2024-07-10T11:41: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Satoshi Nakamoto niet kende</w:t>
      </w:r>
      <w:sdt>
        <w:sdtPr>
          <w:tag w:val="goog_rdk_529"/>
        </w:sdtPr>
        <w:sdtContent>
          <w:ins w:author="Gill Mattheus" w:id="308" w:date="2024-07-10T11:41: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530"/>
        </w:sdtPr>
        <w:sdtContent>
          <w:del w:author="Gill Mattheus" w:id="308" w:date="2024-07-10T11:41: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531"/>
        </w:sdtPr>
        <w:sdtContent>
          <w:ins w:author="Gill Mattheus" w:id="309" w:date="2024-07-10T11:41:58Z">
            <w:sdt>
              <w:sdtPr>
                <w:tag w:val="goog_rdk_532"/>
              </w:sdtPr>
              <w:sdtContent>
                <w:del w:author="Gill Mattheus" w:id="308" w:date="2024-07-10T11:41: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reageerde met links naar een webarchief met de originele b-money e</w:t>
      </w:r>
      <w:sdt>
        <w:sdtPr>
          <w:tag w:val="goog_rdk_533"/>
        </w:sdtPr>
        <w:sdtContent>
          <w:ins w:author="Gill Mattheus" w:id="310" w:date="2024-07-10T11:42: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mail en de relevante discussies op de Cypherpunks mailinglijst van tien jaar eerder. “Bedankt dat je me over je paper hebt verteld,” voegde Dai toe. “Ik zal </w:t>
      </w:r>
      <w:sdt>
        <w:sdtPr>
          <w:tag w:val="goog_rdk_534"/>
        </w:sdtPr>
        <w:sdtContent>
          <w:ins w:author="Gill Mattheus" w:id="311" w:date="2024-07-10T11:44: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eens</w:t>
            </w:r>
          </w:ins>
        </w:sdtContent>
      </w:sdt>
      <w:sdt>
        <w:sdtPr>
          <w:tag w:val="goog_rdk_535"/>
        </w:sdtPr>
        <w:sdtContent>
          <w:del w:author="Gill Mattheus" w:id="311" w:date="2024-07-10T11:44: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ernaar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536"/>
        </w:sdtPr>
        <w:sdtContent>
          <w:ins w:author="Gill Mattheus" w:id="312" w:date="2024-07-10T11:4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kijken en je laten weten of ik opmerkingen of vragen heb.”</w:t>
      </w:r>
      <w:sdt>
        <w:sdtPr>
          <w:tag w:val="goog_rdk_537"/>
        </w:sdtPr>
        <w:sdtContent>
          <w:del w:author="Gill Mattheus" w:id="313" w:date="2024-07-10T11:44: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538"/>
        </w:sdtPr>
        <w:sdtContent>
          <w:ins w:author="Gill Mattheus" w:id="313" w:date="2024-07-10T11:44: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/footnote{268}</w:t>
            </w:r>
          </w:ins>
        </w:sdtContent>
      </w:sdt>
      <w:sdt>
        <w:sdtPr>
          <w:tag w:val="goog_rdk_539"/>
        </w:sdtPr>
        <w:sdtContent>
          <w:del w:author="Gill Mattheus" w:id="313" w:date="2024-07-10T11:44: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540"/>
        </w:sdtPr>
        <w:sdtContent>
          <w:del w:author="Gill Mattheus" w:id="314" w:date="2024-07-10T11:44: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^268]</w:delText>
            </w:r>
          </w:del>
        </w:sdtContent>
      </w:sdt>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Dai gaf geen vervolg aan hun correspondentie. Tegen die tijd had hij de hoop opgegeven dat digitale geldsystemen, geïnspireerd door de Cypherpunk</w:t>
      </w:r>
      <w:sdt>
        <w:sdtPr>
          <w:tag w:val="goog_rdk_541"/>
        </w:sdtPr>
        <w:sdtContent>
          <w:del w:author="Gill Mattheus" w:id="315" w:date="2024-07-10T11:45: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beweging, genoeg gebruikers konden aantrekken om een zinvol verschil in de wereld te maken. Hij schonk nauwelijks aandacht aan Nakamoto</w:t>
      </w:r>
      <w:sdt>
        <w:sdtPr>
          <w:tag w:val="goog_rdk_542"/>
        </w:sdtPr>
        <w:sdtContent>
          <w:ins w:author="Gill Mattheus" w:id="316" w:date="2024-07-10T11:45: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zijn</w:t>
            </w:r>
          </w:ins>
        </w:sdtContent>
      </w:sdt>
      <w:sdt>
        <w:sdtPr>
          <w:tag w:val="goog_rdk_543"/>
        </w:sdtPr>
        <w:sdtContent>
          <w:del w:author="Gill Mattheus" w:id="316" w:date="2024-07-10T11:45: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ontwerp. In plaats daarvan koos hij ervoor om zijn tijd te besteden aan </w:t>
      </w:r>
      <w:sdt>
        <w:sdtPr>
          <w:tag w:val="goog_rdk_544"/>
        </w:sdtPr>
        <w:sdtContent>
          <w:ins w:author="Gill Mattheus" w:id="317" w:date="2024-07-10T11:46: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beslissingstheorie</w:t>
            </w:r>
          </w:ins>
        </w:sdtContent>
      </w:sdt>
      <w:sdt>
        <w:sdtPr>
          <w:tag w:val="goog_rdk_545"/>
        </w:sdtPr>
        <w:sdtContent>
          <w:del w:author="Gill Mattheus" w:id="317" w:date="2024-07-10T11:46: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besluitvormingstheorie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andere benaderingen van AI-veiligheid (de oorspronkelijke reden waarom hij geïnteresseerd raakte in cryptografie).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Ondertussen leek Nakamoto de informatie te hebben vergaard die hij nodig had. Terwijl de financiële crisis van 2008 in de daaropvolgende weken en maanden volledig tot uiting kwam, </w:t>
      </w:r>
      <w:sdt>
        <w:sdtPr>
          <w:tag w:val="goog_rdk_546"/>
        </w:sdtPr>
        <w:sdtContent>
          <w:ins w:author="Gill Mattheus" w:id="318" w:date="2024-07-10T11:49: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werd er niets meer gehoord van Nakamoto.</w:t>
            </w:r>
          </w:ins>
        </w:sdtContent>
      </w:sdt>
      <w:sdt>
        <w:sdtPr>
          <w:tag w:val="goog_rdk_547"/>
        </w:sdtPr>
        <w:sdtContent>
          <w:del w:author="Gill Mattheus" w:id="318" w:date="2024-07-10T11:49: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trok Nakamoto zich terug in de obscuriteit.</w:delText>
            </w:r>
          </w:del>
        </w:sdtContent>
      </w:sdt>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 en met 31 oktober. Alle abonnees van de Cryptography mailinglijst ontvingen op dit moment een e-mail van Satoshi Nakamoto. Doordat </w:t>
      </w:r>
      <w:sdt>
        <w:sdtPr>
          <w:tag w:val="goog_rdk_548"/>
        </w:sdtPr>
        <w:sdtContent>
          <w:ins w:author="Gill Mattheus" w:id="319" w:date="2024-07-10T11:51: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 </w:t>
            </w:r>
          </w:ins>
        </w:sdtContent>
      </w:sdt>
      <w:sdt>
        <w:sdtPr>
          <w:tag w:val="goog_rdk_549"/>
        </w:sdtPr>
        <w:sdtContent>
          <w:del w:author="Gill Mattheus" w:id="319" w:date="2024-07-10T11:51: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Cryptography mailing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lijst fungeerde als de feitelijke opvolger van de Cypherpunks lijst, werden veel van de originele Cypherpunks nu voorgesteld aan het nieuwe voorstel voor een digitale </w:t>
      </w:r>
      <w:sdt>
        <w:sdtPr>
          <w:tag w:val="goog_rdk_550"/>
        </w:sdtPr>
        <w:sdtContent>
          <w:ins w:author="Gill Mattheus" w:id="320" w:date="2024-07-10T11:55: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w:t>
            </w:r>
          </w:ins>
        </w:sdtContent>
      </w:sdt>
      <w:sdt>
        <w:sdtPr>
          <w:tag w:val="goog_rdk_551"/>
        </w:sdtPr>
        <w:sdtContent>
          <w:del w:author="Gill Mattheus" w:id="320" w:date="2024-07-10T11:55: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munteenheid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“Bitcoin P2P e-cash paper,” luidde het onderwerp.</w:t>
      </w:r>
      <w:sdt>
        <w:sdtPr>
          <w:tag w:val="goog_rdk_552"/>
        </w:sdtPr>
        <w:sdtContent>
          <w:ins w:author="Gill Mattheus" w:id="321" w:date="2024-07-10T11:49: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/footnote{269}</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553"/>
        </w:sdtPr>
        <w:sdtContent>
          <w:del w:author="Gill Mattheus" w:id="322" w:date="2024-07-10T11:49: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[^269]</w:delText>
            </w:r>
          </w:del>
        </w:sdtContent>
      </w:sdt>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Inderdaad, het elektronische geldproject van Nakamoto had nu een naam: </w:t>
      </w:r>
      <w:sdt>
        <w:sdtPr>
          <w:tag w:val="goog_rdk_554"/>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323" w:date="2024-07-10T11:54:49Z">
                <w:rPr>
                  <w:rFonts w:ascii="Cambria" w:cs="Cambria" w:eastAsia="Cambria" w:hAnsi="Cambria"/>
                  <w:b w:val="0"/>
                  <w:i w:val="0"/>
                  <w:smallCaps w:val="0"/>
                  <w:strike w:val="0"/>
                  <w:color w:val="000000"/>
                  <w:sz w:val="24"/>
                  <w:szCs w:val="24"/>
                  <w:u w:val="none"/>
                  <w:shd w:fill="auto" w:val="clear"/>
                  <w:vertAlign w:val="baseline"/>
                </w:rPr>
              </w:rPrChange>
            </w:rPr>
            <w:t xml:space="preserve">Bitcoin</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“Ik </w:t>
      </w:r>
      <w:sdt>
        <w:sdtPr>
          <w:tag w:val="goog_rdk_555"/>
        </w:sdtPr>
        <w:sdtContent>
          <w:ins w:author="Gill Mattheus" w:id="324" w:date="2024-07-10T11:56: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heb mij toegelegd</w:t>
            </w:r>
          </w:ins>
        </w:sdtContent>
      </w:sdt>
      <w:sdt>
        <w:sdtPr>
          <w:tag w:val="goog_rdk_556"/>
        </w:sdtPr>
        <w:sdtContent>
          <w:del w:author="Gill Mattheus" w:id="324" w:date="2024-07-10T11:56: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heb gewerkt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557"/>
        </w:sdtPr>
        <w:sdtContent>
          <w:ins w:author="Gill Mattheus" w:id="325" w:date="2024-07-10T11:58: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w:t>
            </w:r>
          </w:ins>
        </w:sdtContent>
      </w:sdt>
      <w:sdt>
        <w:sdtPr>
          <w:tag w:val="goog_rdk_558"/>
        </w:sdtPr>
        <w:sdtContent>
          <w:del w:author="Gill Mattheus" w:id="325" w:date="2024-07-10T11:58: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aan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nieuw elektronisch geldsysteem </w:t>
      </w:r>
      <w:sdt>
        <w:sdtPr>
          <w:tag w:val="goog_rdk_559"/>
        </w:sdtPr>
        <w:sdtContent>
          <w:ins w:author="Gill Mattheus" w:id="326" w:date="2024-07-10T11:58: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creëren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volledig </w:t>
      </w:r>
      <w:sdt>
        <w:sdtPr>
          <w:tag w:val="goog_rdk_560"/>
        </w:sdtPr>
        <w:sdtContent>
          <w:ins w:author="Gill Mattheus" w:id="327" w:date="2024-07-10T11:58: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persoon tot persoon</w:t>
            </w:r>
          </w:ins>
        </w:sdtContent>
      </w:sdt>
      <w:sdt>
        <w:sdtPr>
          <w:tag w:val="goog_rdk_561"/>
        </w:sdtPr>
        <w:sdtContent>
          <w:del w:author="Gill Mattheus" w:id="327" w:date="2024-07-10T11:58: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peer-to-peer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562"/>
        </w:sdtPr>
        <w:sdtContent>
          <w:ins w:author="Gill Mattheus" w:id="328" w:date="2024-07-10T11:59: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functioneert</w:t>
            </w:r>
          </w:ins>
        </w:sdtContent>
      </w:sdt>
      <w:sdt>
        <w:sdtPr>
          <w:tag w:val="goog_rdk_563"/>
        </w:sdtPr>
        <w:sdtContent>
          <w:del w:author="Gill Mattheus" w:id="328" w:date="2024-07-10T11:59: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geen </w:t>
      </w:r>
      <w:sdt>
        <w:sdtPr>
          <w:tag w:val="goog_rdk_564"/>
        </w:sdtPr>
        <w:sdtContent>
          <w:ins w:author="Gill Mattheus" w:id="329" w:date="2024-07-10T11:59: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vertrouwde</w:t>
            </w:r>
          </w:ins>
        </w:sdtContent>
      </w:sdt>
      <w:sdt>
        <w:sdtPr>
          <w:tag w:val="goog_rdk_565"/>
        </w:sdtPr>
        <w:sdtContent>
          <w:del w:author="Gill Mattheus" w:id="329" w:date="2024-07-10T11:59: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betrouwbaar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derde partij vereist,” luidde Nakamoto</w:t>
      </w:r>
      <w:sdt>
        <w:sdtPr>
          <w:tag w:val="goog_rdk_566"/>
        </w:sdtPr>
        <w:sdtContent>
          <w:del w:author="Gill Mattheus" w:id="330" w:date="2024-07-17T14:28: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e-mail, alvorens de hoofdeigenschappen samen te vatten</w:t>
      </w:r>
      <w:sdt>
        <w:sdtPr>
          <w:tag w:val="goog_rdk_567"/>
        </w:sdtPr>
        <w:sdtContent>
          <w:ins w:author="Gill Mattheus" w:id="331" w:date="2024-07-10T11:59: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568"/>
        </w:sdtPr>
        <w:sdtContent>
          <w:del w:author="Gill Mattheus" w:id="331" w:date="2024-07-10T11:59: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sdt>
      <w:sdtPr>
        <w:tag w:val="goog_rdk_570"/>
      </w:sdtPr>
      <w:sdtContent>
        <w:p w:rsidR="00000000" w:rsidDel="00000000" w:rsidP="00000000" w:rsidRDefault="00000000" w:rsidRPr="00000000" w14:paraId="0000005E">
          <w:pPr>
            <w:numPr>
              <w:ilvl w:val="0"/>
              <w:numId w:val="1"/>
            </w:numPr>
            <w:ind w:left="720" w:hanging="480"/>
            <w:rPr>
              <w:i w:val="1"/>
              <w:rPrChange w:author="Gill Mattheus" w:id="332" w:date="2024-07-10T11:56:40Z">
                <w:rPr/>
              </w:rPrChange>
            </w:rPr>
            <w:pPrChange w:author="Gill Mattheus" w:id="0" w:date="2024-07-10T11:56:40Z">
              <w:pPr>
                <w:numPr>
                  <w:ilvl w:val="0"/>
                  <w:numId w:val="1"/>
                </w:numPr>
                <w:ind w:left="720" w:hanging="480"/>
              </w:pPr>
            </w:pPrChange>
          </w:pPr>
          <w:sdt>
            <w:sdtPr>
              <w:tag w:val="goog_rdk_569"/>
            </w:sdtPr>
            <w:sdtContent>
              <w:r w:rsidDel="00000000" w:rsidR="00000000" w:rsidRPr="00000000">
                <w:rPr>
                  <w:i w:val="1"/>
                  <w:rtl w:val="0"/>
                  <w:rPrChange w:author="Gill Mattheus" w:id="332" w:date="2024-07-10T11:56:40Z">
                    <w:rPr/>
                  </w:rPrChange>
                </w:rPr>
                <w:t xml:space="preserve">Dubbele uitgaven worden voorkomen met een peer-to-peer netwerk.</w:t>
              </w:r>
            </w:sdtContent>
          </w:sdt>
        </w:p>
      </w:sdtContent>
    </w:sdt>
    <w:sdt>
      <w:sdtPr>
        <w:tag w:val="goog_rdk_582"/>
      </w:sdtPr>
      <w:sdtContent>
        <w:p w:rsidR="00000000" w:rsidDel="00000000" w:rsidP="00000000" w:rsidRDefault="00000000" w:rsidRPr="00000000" w14:paraId="0000005F">
          <w:pPr>
            <w:numPr>
              <w:ilvl w:val="0"/>
              <w:numId w:val="1"/>
            </w:numPr>
            <w:ind w:left="720" w:hanging="480"/>
            <w:rPr>
              <w:i w:val="1"/>
              <w:rPrChange w:author="Gill Mattheus" w:id="332" w:date="2024-07-10T11:56:40Z">
                <w:rPr/>
              </w:rPrChange>
            </w:rPr>
            <w:pPrChange w:author="Gill Mattheus" w:id="0" w:date="2024-07-10T11:56:40Z">
              <w:pPr>
                <w:numPr>
                  <w:ilvl w:val="0"/>
                  <w:numId w:val="1"/>
                </w:numPr>
                <w:ind w:left="720" w:hanging="480"/>
              </w:pPr>
            </w:pPrChange>
          </w:pPr>
          <w:sdt>
            <w:sdtPr>
              <w:tag w:val="goog_rdk_571"/>
            </w:sdtPr>
            <w:sdtContent>
              <w:r w:rsidDel="00000000" w:rsidR="00000000" w:rsidRPr="00000000">
                <w:rPr>
                  <w:i w:val="1"/>
                  <w:rtl w:val="0"/>
                  <w:rPrChange w:author="Gill Mattheus" w:id="332" w:date="2024-07-10T11:56:40Z">
                    <w:rPr/>
                  </w:rPrChange>
                </w:rPr>
                <w:t xml:space="preserve">Geen </w:t>
              </w:r>
            </w:sdtContent>
          </w:sdt>
          <w:sdt>
            <w:sdtPr>
              <w:tag w:val="goog_rdk_572"/>
            </w:sdtPr>
            <w:sdtContent>
              <w:ins w:author="Gill Mattheus" w:id="333" w:date="2024-07-10T12:02:31Z"/>
              <w:sdt>
                <w:sdtPr>
                  <w:tag w:val="goog_rdk_573"/>
                </w:sdtPr>
                <w:sdtContent>
                  <w:ins w:author="Gill Mattheus" w:id="333" w:date="2024-07-10T12:02:31Z">
                    <w:r w:rsidDel="00000000" w:rsidR="00000000" w:rsidRPr="00000000">
                      <w:rPr>
                        <w:i w:val="1"/>
                        <w:rtl w:val="0"/>
                        <w:rPrChange w:author="Gill Mattheus" w:id="332" w:date="2024-07-10T11:56:40Z">
                          <w:rPr/>
                        </w:rPrChange>
                      </w:rPr>
                      <w:t xml:space="preserve">mint</w:t>
                    </w:r>
                  </w:ins>
                </w:sdtContent>
              </w:sdt>
              <w:ins w:author="Gill Mattheus" w:id="333" w:date="2024-07-10T12:02:31Z"/>
            </w:sdtContent>
          </w:sdt>
          <w:sdt>
            <w:sdtPr>
              <w:tag w:val="goog_rdk_574"/>
            </w:sdtPr>
            <w:sdtContent>
              <w:del w:author="Gill Mattheus" w:id="333" w:date="2024-07-10T12:02:31Z"/>
              <w:sdt>
                <w:sdtPr>
                  <w:tag w:val="goog_rdk_575"/>
                </w:sdtPr>
                <w:sdtContent>
                  <w:del w:author="Gill Mattheus" w:id="333" w:date="2024-07-10T12:02:31Z">
                    <w:r w:rsidDel="00000000" w:rsidR="00000000" w:rsidRPr="00000000">
                      <w:rPr>
                        <w:i w:val="1"/>
                        <w:rtl w:val="0"/>
                        <w:rPrChange w:author="Gill Mattheus" w:id="332" w:date="2024-07-10T11:56:40Z">
                          <w:rPr/>
                        </w:rPrChange>
                      </w:rPr>
                      <w:delText xml:space="preserve">munt</w:delText>
                    </w:r>
                  </w:del>
                </w:sdtContent>
              </w:sdt>
              <w:del w:author="Gill Mattheus" w:id="333" w:date="2024-07-10T12:02:31Z"/>
            </w:sdtContent>
          </w:sdt>
          <w:sdt>
            <w:sdtPr>
              <w:tag w:val="goog_rdk_576"/>
            </w:sdtPr>
            <w:sdtContent>
              <w:r w:rsidDel="00000000" w:rsidR="00000000" w:rsidRPr="00000000">
                <w:rPr>
                  <w:i w:val="1"/>
                  <w:rtl w:val="0"/>
                  <w:rPrChange w:author="Gill Mattheus" w:id="332" w:date="2024-07-10T11:56:40Z">
                    <w:rPr/>
                  </w:rPrChange>
                </w:rPr>
                <w:t xml:space="preserve"> of andere </w:t>
              </w:r>
            </w:sdtContent>
          </w:sdt>
          <w:sdt>
            <w:sdtPr>
              <w:tag w:val="goog_rdk_577"/>
            </w:sdtPr>
            <w:sdtContent>
              <w:ins w:author="Gill Mattheus" w:id="334" w:date="2024-07-10T12:05:04Z"/>
              <w:sdt>
                <w:sdtPr>
                  <w:tag w:val="goog_rdk_578"/>
                </w:sdtPr>
                <w:sdtContent>
                  <w:ins w:author="Gill Mattheus" w:id="334" w:date="2024-07-10T12:05:04Z">
                    <w:r w:rsidDel="00000000" w:rsidR="00000000" w:rsidRPr="00000000">
                      <w:rPr>
                        <w:i w:val="1"/>
                        <w:rtl w:val="0"/>
                        <w:rPrChange w:author="Gill Mattheus" w:id="332" w:date="2024-07-10T11:56:40Z">
                          <w:rPr/>
                        </w:rPrChange>
                      </w:rPr>
                      <w:t xml:space="preserve">vertrouwde</w:t>
                    </w:r>
                  </w:ins>
                </w:sdtContent>
              </w:sdt>
              <w:ins w:author="Gill Mattheus" w:id="334" w:date="2024-07-10T12:05:04Z"/>
            </w:sdtContent>
          </w:sdt>
          <w:sdt>
            <w:sdtPr>
              <w:tag w:val="goog_rdk_579"/>
            </w:sdtPr>
            <w:sdtContent>
              <w:del w:author="Gill Mattheus" w:id="334" w:date="2024-07-10T12:05:04Z"/>
              <w:sdt>
                <w:sdtPr>
                  <w:tag w:val="goog_rdk_580"/>
                </w:sdtPr>
                <w:sdtContent>
                  <w:del w:author="Gill Mattheus" w:id="334" w:date="2024-07-10T12:05:04Z">
                    <w:r w:rsidDel="00000000" w:rsidR="00000000" w:rsidRPr="00000000">
                      <w:rPr>
                        <w:i w:val="1"/>
                        <w:rtl w:val="0"/>
                        <w:rPrChange w:author="Gill Mattheus" w:id="332" w:date="2024-07-10T11:56:40Z">
                          <w:rPr/>
                        </w:rPrChange>
                      </w:rPr>
                      <w:delText xml:space="preserve">betrouwbare</w:delText>
                    </w:r>
                  </w:del>
                </w:sdtContent>
              </w:sdt>
              <w:del w:author="Gill Mattheus" w:id="334" w:date="2024-07-10T12:05:04Z"/>
            </w:sdtContent>
          </w:sdt>
          <w:sdt>
            <w:sdtPr>
              <w:tag w:val="goog_rdk_581"/>
            </w:sdtPr>
            <w:sdtContent>
              <w:r w:rsidDel="00000000" w:rsidR="00000000" w:rsidRPr="00000000">
                <w:rPr>
                  <w:i w:val="1"/>
                  <w:rtl w:val="0"/>
                  <w:rPrChange w:author="Gill Mattheus" w:id="332" w:date="2024-07-10T11:56:40Z">
                    <w:rPr/>
                  </w:rPrChange>
                </w:rPr>
                <w:t xml:space="preserve"> partijen.</w:t>
              </w:r>
            </w:sdtContent>
          </w:sdt>
        </w:p>
      </w:sdtContent>
    </w:sdt>
    <w:sdt>
      <w:sdtPr>
        <w:tag w:val="goog_rdk_586"/>
      </w:sdtPr>
      <w:sdtContent>
        <w:p w:rsidR="00000000" w:rsidDel="00000000" w:rsidP="00000000" w:rsidRDefault="00000000" w:rsidRPr="00000000" w14:paraId="00000060">
          <w:pPr>
            <w:numPr>
              <w:ilvl w:val="0"/>
              <w:numId w:val="1"/>
            </w:numPr>
            <w:ind w:left="720" w:hanging="480"/>
            <w:rPr>
              <w:ins w:author="Gill Mattheus" w:id="335" w:date="2024-07-10T12:05:24Z"/>
              <w:i w:val="1"/>
            </w:rPr>
          </w:pPr>
          <w:sdt>
            <w:sdtPr>
              <w:tag w:val="goog_rdk_583"/>
            </w:sdtPr>
            <w:sdtContent>
              <w:r w:rsidDel="00000000" w:rsidR="00000000" w:rsidRPr="00000000">
                <w:rPr>
                  <w:i w:val="1"/>
                  <w:rtl w:val="0"/>
                  <w:rPrChange w:author="Gill Mattheus" w:id="332" w:date="2024-07-10T11:56:40Z">
                    <w:rPr/>
                  </w:rPrChange>
                </w:rPr>
                <w:t xml:space="preserve">Deelnemers kunnen anoniem zijn.</w:t>
              </w:r>
            </w:sdtContent>
          </w:sdt>
          <w:sdt>
            <w:sdtPr>
              <w:tag w:val="goog_rdk_584"/>
            </w:sdtPr>
            <w:sdtContent>
              <w:ins w:author="Gill Mattheus" w:id="335" w:date="2024-07-10T12:05:24Z"/>
              <w:sdt>
                <w:sdtPr>
                  <w:tag w:val="goog_rdk_585"/>
                </w:sdtPr>
                <w:sdtContent>
                  <w:ins w:author="Gill Mattheus" w:id="335" w:date="2024-07-10T12:05:24Z">
                    <w:r w:rsidDel="00000000" w:rsidR="00000000" w:rsidRPr="00000000">
                      <w:rPr>
                        <w:rtl w:val="0"/>
                      </w:rPr>
                    </w:r>
                  </w:ins>
                </w:sdtContent>
              </w:sdt>
              <w:ins w:author="Gill Mattheus" w:id="335" w:date="2024-07-10T12:05:24Z"/>
            </w:sdtContent>
          </w:sdt>
        </w:p>
      </w:sdtContent>
    </w:sdt>
    <w:sdt>
      <w:sdtPr>
        <w:tag w:val="goog_rdk_596"/>
      </w:sdtPr>
      <w:sdtContent>
        <w:p w:rsidR="00000000" w:rsidDel="00000000" w:rsidP="00000000" w:rsidRDefault="00000000" w:rsidRPr="00000000" w14:paraId="00000061">
          <w:pPr>
            <w:numPr>
              <w:ilvl w:val="0"/>
              <w:numId w:val="1"/>
            </w:numPr>
            <w:ind w:left="720" w:hanging="480"/>
            <w:rPr>
              <w:i w:val="1"/>
              <w:u w:val="none"/>
              <w:rPrChange w:author="Gill Mattheus" w:id="336" w:date="2024-07-10T12:05:24Z">
                <w:rPr/>
              </w:rPrChange>
            </w:rPr>
            <w:pPrChange w:author="Gill Mattheus" w:id="0" w:date="2024-07-10T12:05:24Z">
              <w:pPr>
                <w:numPr>
                  <w:ilvl w:val="0"/>
                  <w:numId w:val="1"/>
                </w:numPr>
                <w:ind w:left="720" w:hanging="480"/>
              </w:pPr>
            </w:pPrChange>
          </w:pPr>
          <w:sdt>
            <w:sdtPr>
              <w:tag w:val="goog_rdk_587"/>
            </w:sdtPr>
            <w:sdtContent>
              <w:ins w:author="Gill Mattheus" w:id="335" w:date="2024-07-10T12:05:24Z"/>
              <w:sdt>
                <w:sdtPr>
                  <w:tag w:val="goog_rdk_588"/>
                </w:sdtPr>
                <w:sdtContent>
                  <w:ins w:author="Gill Mattheus" w:id="335" w:date="2024-07-10T12:05:24Z">
                    <w:r w:rsidDel="00000000" w:rsidR="00000000" w:rsidRPr="00000000">
                      <w:rPr>
                        <w:i w:val="1"/>
                        <w:rtl w:val="0"/>
                        <w:rPrChange w:author="Gill Mattheus" w:id="332" w:date="2024-07-10T11:56:40Z">
                          <w:rPr/>
                        </w:rPrChange>
                      </w:rPr>
                      <w:t xml:space="preserve">Nieuwe munten worden gemaakt op basis van </w:t>
                    </w:r>
                  </w:ins>
                </w:sdtContent>
              </w:sdt>
              <w:ins w:author="Gill Mattheus" w:id="335" w:date="2024-07-10T12:05:24Z"/>
            </w:sdtContent>
          </w:sdt>
          <w:sdt>
            <w:sdtPr>
              <w:tag w:val="goog_rdk_589"/>
            </w:sdtPr>
            <w:sdtContent>
              <w:ins w:author="Gill Mattheus" w:id="291" w:date="2024-07-10T19:10:18Z"/>
              <w:sdt>
                <w:sdtPr>
                  <w:tag w:val="goog_rdk_590"/>
                </w:sdtPr>
                <w:sdtContent>
                  <w:ins w:author="Gill Mattheus" w:id="291" w:date="2024-07-10T19:10:18Z">
                    <w:r w:rsidDel="00000000" w:rsidR="00000000" w:rsidRPr="00000000">
                      <w:rPr>
                        <w:i w:val="1"/>
                        <w:rtl w:val="0"/>
                        <w:rPrChange w:author="Gill Mattheus" w:id="332" w:date="2024-07-10T11:56:40Z">
                          <w:rPr/>
                        </w:rPrChange>
                      </w:rPr>
                      <w:t xml:space="preserve">proof of work</w:t>
                    </w:r>
                  </w:ins>
                </w:sdtContent>
              </w:sdt>
              <w:ins w:author="Gill Mattheus" w:id="291" w:date="2024-07-10T19:10:18Z"/>
            </w:sdtContent>
          </w:sdt>
          <w:sdt>
            <w:sdtPr>
              <w:tag w:val="goog_rdk_591"/>
            </w:sdtPr>
            <w:sdtContent>
              <w:ins w:author="Gill Mattheus" w:id="335" w:date="2024-07-10T12:05:24Z">
                <w:sdt>
                  <w:sdtPr>
                    <w:tag w:val="goog_rdk_592"/>
                  </w:sdtPr>
                  <w:sdtContent>
                    <w:del w:author="Gill Mattheus" w:id="291" w:date="2024-07-10T19:10:18Z"/>
                  </w:sdtContent>
                </w:sdt>
              </w:ins>
              <w:sdt>
                <w:sdtPr>
                  <w:tag w:val="goog_rdk_593"/>
                </w:sdtPr>
                <w:sdtContent>
                  <w:ins w:author="Gill Mattheus" w:id="335" w:date="2024-07-10T12:05:24Z">
                    <w:del w:author="Gill Mattheus" w:id="291" w:date="2024-07-10T19:10:18Z">
                      <w:r w:rsidDel="00000000" w:rsidR="00000000" w:rsidRPr="00000000">
                        <w:rPr>
                          <w:i w:val="1"/>
                          <w:rtl w:val="0"/>
                          <w:rPrChange w:author="Gill Mattheus" w:id="332" w:date="2024-07-10T11:56:40Z">
                            <w:rPr/>
                          </w:rPrChange>
                        </w:rPr>
                        <w:delText xml:space="preserve">proof-of-work</w:delText>
                      </w:r>
                    </w:del>
                  </w:ins>
                </w:sdtContent>
              </w:sdt>
              <w:ins w:author="Gill Mattheus" w:id="335" w:date="2024-07-10T12:05:24Z">
                <w:del w:author="Gill Mattheus" w:id="291" w:date="2024-07-10T19:10:18Z"/>
                <w:sdt>
                  <w:sdtPr>
                    <w:tag w:val="goog_rdk_594"/>
                  </w:sdtPr>
                  <w:sdtContent>
                    <w:r w:rsidDel="00000000" w:rsidR="00000000" w:rsidRPr="00000000">
                      <w:rPr>
                        <w:i w:val="1"/>
                        <w:rtl w:val="0"/>
                        <w:rPrChange w:author="Gill Mattheus" w:id="332" w:date="2024-07-10T11:56:40Z">
                          <w:rPr/>
                        </w:rPrChange>
                      </w:rPr>
                      <w:t xml:space="preserve"> in de stijl van Hashcash.</w:t>
                    </w:r>
                  </w:sdtContent>
                </w:sdt>
              </w:ins>
            </w:sdtContent>
          </w:sdt>
          <w:sdt>
            <w:sdtPr>
              <w:tag w:val="goog_rdk_595"/>
            </w:sdtPr>
            <w:sdtContent>
              <w:r w:rsidDel="00000000" w:rsidR="00000000" w:rsidRPr="00000000">
                <w:rPr>
                  <w:rtl w:val="0"/>
                </w:rPr>
              </w:r>
            </w:sdtContent>
          </w:sdt>
        </w:p>
      </w:sdtContent>
    </w:sdt>
    <w:sdt>
      <w:sdtPr>
        <w:tag w:val="goog_rdk_606"/>
      </w:sdtPr>
      <w:sdtContent>
        <w:p w:rsidR="00000000" w:rsidDel="00000000" w:rsidP="00000000" w:rsidRDefault="00000000" w:rsidRPr="00000000" w14:paraId="00000062">
          <w:pPr>
            <w:numPr>
              <w:ilvl w:val="0"/>
              <w:numId w:val="1"/>
            </w:numPr>
            <w:ind w:left="720" w:hanging="480"/>
            <w:rPr>
              <w:ins w:author="Gill Mattheus" w:id="337" w:date="2024-07-10T12:07:26Z"/>
              <w:i w:val="1"/>
            </w:rPr>
          </w:pPr>
          <w:sdt>
            <w:sdtPr>
              <w:tag w:val="goog_rdk_598"/>
            </w:sdtPr>
            <w:sdtContent>
              <w:ins w:author="Gill Mattheus" w:id="337" w:date="2024-07-10T12:07:26Z"/>
              <w:sdt>
                <w:sdtPr>
                  <w:tag w:val="goog_rdk_599"/>
                </w:sdtPr>
                <w:sdtContent>
                  <w:ins w:author="Gill Mattheus" w:id="337" w:date="2024-07-10T12:07:26Z">
                    <w:r w:rsidDel="00000000" w:rsidR="00000000" w:rsidRPr="00000000">
                      <w:rPr>
                        <w:i w:val="1"/>
                        <w:rtl w:val="0"/>
                        <w:rPrChange w:author="Gill Mattheus" w:id="332" w:date="2024-07-10T11:56:40Z">
                          <w:rPr/>
                        </w:rPrChange>
                      </w:rPr>
                      <w:t xml:space="preserve">Het </w:t>
                    </w:r>
                  </w:ins>
                </w:sdtContent>
              </w:sdt>
              <w:ins w:author="Gill Mattheus" w:id="337" w:date="2024-07-10T12:07:26Z"/>
            </w:sdtContent>
          </w:sdt>
          <w:sdt>
            <w:sdtPr>
              <w:tag w:val="goog_rdk_600"/>
            </w:sdtPr>
            <w:sdtContent>
              <w:ins w:author="Gill Mattheus" w:id="291" w:date="2024-07-10T19:10:18Z"/>
              <w:sdt>
                <w:sdtPr>
                  <w:tag w:val="goog_rdk_601"/>
                </w:sdtPr>
                <w:sdtContent>
                  <w:ins w:author="Gill Mattheus" w:id="291" w:date="2024-07-10T19:10:18Z">
                    <w:r w:rsidDel="00000000" w:rsidR="00000000" w:rsidRPr="00000000">
                      <w:rPr>
                        <w:i w:val="1"/>
                        <w:rtl w:val="0"/>
                        <w:rPrChange w:author="Gill Mattheus" w:id="332" w:date="2024-07-10T11:56:40Z">
                          <w:rPr/>
                        </w:rPrChange>
                      </w:rPr>
                      <w:t xml:space="preserve">proof of work</w:t>
                    </w:r>
                  </w:ins>
                </w:sdtContent>
              </w:sdt>
              <w:ins w:author="Gill Mattheus" w:id="291" w:date="2024-07-10T19:10:18Z"/>
            </w:sdtContent>
          </w:sdt>
          <w:sdt>
            <w:sdtPr>
              <w:tag w:val="goog_rdk_602"/>
            </w:sdtPr>
            <w:sdtContent>
              <w:ins w:author="Gill Mattheus" w:id="337" w:date="2024-07-10T12:07:26Z">
                <w:sdt>
                  <w:sdtPr>
                    <w:tag w:val="goog_rdk_603"/>
                  </w:sdtPr>
                  <w:sdtContent>
                    <w:del w:author="Gill Mattheus" w:id="291" w:date="2024-07-10T19:10:18Z"/>
                  </w:sdtContent>
                </w:sdt>
              </w:ins>
              <w:sdt>
                <w:sdtPr>
                  <w:tag w:val="goog_rdk_604"/>
                </w:sdtPr>
                <w:sdtContent>
                  <w:ins w:author="Gill Mattheus" w:id="337" w:date="2024-07-10T12:07:26Z">
                    <w:del w:author="Gill Mattheus" w:id="291" w:date="2024-07-10T19:10:18Z">
                      <w:r w:rsidDel="00000000" w:rsidR="00000000" w:rsidRPr="00000000">
                        <w:rPr>
                          <w:i w:val="1"/>
                          <w:rtl w:val="0"/>
                          <w:rPrChange w:author="Gill Mattheus" w:id="332" w:date="2024-07-10T11:56:40Z">
                            <w:rPr/>
                          </w:rPrChange>
                        </w:rPr>
                        <w:delText xml:space="preserve">proof-of-work</w:delText>
                      </w:r>
                    </w:del>
                  </w:ins>
                </w:sdtContent>
              </w:sdt>
              <w:ins w:author="Gill Mattheus" w:id="337" w:date="2024-07-10T12:07:26Z">
                <w:del w:author="Gill Mattheus" w:id="291" w:date="2024-07-10T19:10:18Z"/>
                <w:sdt>
                  <w:sdtPr>
                    <w:tag w:val="goog_rdk_605"/>
                  </w:sdtPr>
                  <w:sdtContent>
                    <w:r w:rsidDel="00000000" w:rsidR="00000000" w:rsidRPr="00000000">
                      <w:rPr>
                        <w:i w:val="1"/>
                        <w:rtl w:val="0"/>
                        <w:rPrChange w:author="Gill Mattheus" w:id="332" w:date="2024-07-10T11:56:40Z">
                          <w:rPr/>
                        </w:rPrChange>
                      </w:rPr>
                      <w:t xml:space="preserve"> voor het genereren van nieuwe munten geeft het netwerk ook de energie om dubbele uitgaven te voorkomen.</w:t>
                    </w:r>
                  </w:sdtContent>
                </w:sdt>
              </w:ins>
            </w:sdtContent>
          </w:sdt>
        </w:p>
      </w:sdtContent>
    </w:sdt>
    <w:sdt>
      <w:sdtPr>
        <w:tag w:val="goog_rdk_611"/>
      </w:sdtPr>
      <w:sdtContent>
        <w:p w:rsidR="00000000" w:rsidDel="00000000" w:rsidP="00000000" w:rsidRDefault="00000000" w:rsidRPr="00000000" w14:paraId="00000063">
          <w:pPr>
            <w:numPr>
              <w:ilvl w:val="0"/>
              <w:numId w:val="1"/>
            </w:numPr>
            <w:ind w:left="720" w:hanging="480"/>
            <w:rPr>
              <w:i w:val="1"/>
              <w:rPrChange w:author="Gill Mattheus" w:id="332" w:date="2024-07-10T11:56:40Z">
                <w:rPr/>
              </w:rPrChange>
            </w:rPr>
            <w:pPrChange w:author="Gill Mattheus" w:id="0" w:date="2024-07-10T11:56:40Z">
              <w:pPr>
                <w:numPr>
                  <w:ilvl w:val="0"/>
                  <w:numId w:val="1"/>
                </w:numPr>
                <w:ind w:left="720" w:hanging="480"/>
              </w:pPr>
            </w:pPrChange>
          </w:pPr>
          <w:sdt>
            <w:sdtPr>
              <w:tag w:val="goog_rdk_608"/>
            </w:sdtPr>
            <w:sdtContent>
              <w:del w:author="Gill Mattheus" w:id="337" w:date="2024-07-10T12:07:26Z"/>
              <w:sdt>
                <w:sdtPr>
                  <w:tag w:val="goog_rdk_609"/>
                </w:sdtPr>
                <w:sdtContent>
                  <w:del w:author="Gill Mattheus" w:id="337" w:date="2024-07-10T12:07:26Z">
                    <w:r w:rsidDel="00000000" w:rsidR="00000000" w:rsidRPr="00000000">
                      <w:rPr>
                        <w:i w:val="1"/>
                        <w:rtl w:val="0"/>
                        <w:rPrChange w:author="Gill Mattheus" w:id="332" w:date="2024-07-10T11:56:40Z">
                          <w:rPr/>
                        </w:rPrChange>
                      </w:rPr>
                      <w:delText xml:space="preserve">Nieuwe munten worden gecreëerd door het gebruik van Hashcash-stijl proof-of-work (bewijs van werk).</w:delText>
                    </w:r>
                  </w:del>
                </w:sdtContent>
              </w:sdt>
              <w:del w:author="Gill Mattheus" w:id="337" w:date="2024-07-10T12:07:26Z"/>
            </w:sdtContent>
          </w:sdt>
          <w:sdt>
            <w:sdtPr>
              <w:tag w:val="goog_rdk_610"/>
            </w:sdtPr>
            <w:sdtContent>
              <w:r w:rsidDel="00000000" w:rsidR="00000000" w:rsidRPr="00000000">
                <w:rPr>
                  <w:rtl w:val="0"/>
                </w:rPr>
              </w:r>
            </w:sdtContent>
          </w:sdt>
        </w:p>
      </w:sdtContent>
    </w:sd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13"/>
        </w:sdtPr>
        <w:sdtContent>
          <w:del w:author="Gill Mattheus" w:id="338" w:date="2024-07-10T12:10: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Het bewijs-van-werk voor het genereren van nieuwe munten drijft ook het netwerk aan om dubbele uitgaven te voorkomen.</w:delText>
            </w:r>
          </w:del>
        </w:sdtContent>
      </w:sdt>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15"/>
        </w:sdtPr>
        <w:sdtContent>
          <w:ins w:author="Gill Mattheus" w:id="339" w:date="2024-07-10T12:10: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Bijgevoegd</w:t>
            </w:r>
          </w:ins>
        </w:sdtContent>
      </w:sdt>
      <w:sdt>
        <w:sdtPr>
          <w:tag w:val="goog_rdk_616"/>
        </w:sdtPr>
        <w:sdtContent>
          <w:del w:author="Gill Mattheus" w:id="339" w:date="2024-07-10T12:10: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bijgevoegde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een link naar de </w:t>
      </w:r>
      <w:sdt>
        <w:sdtPr>
          <w:tag w:val="goog_rdk_617"/>
        </w:sdtPr>
        <w:sdtContent>
          <w:ins w:author="Gill Mattheus" w:id="340" w:date="2024-07-10T12:11: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actuele</w:t>
            </w:r>
          </w:ins>
        </w:sdtContent>
      </w:sdt>
      <w:sdt>
        <w:sdtPr>
          <w:tag w:val="goog_rdk_618"/>
        </w:sdtPr>
        <w:sdtContent>
          <w:del w:author="Gill Mattheus" w:id="340" w:date="2024-07-10T12:11: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bijgewerkte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versie van het </w:t>
      </w:r>
      <w:sdt>
        <w:sdtPr>
          <w:tag w:val="goog_rdk_619"/>
        </w:sdtPr>
        <w:sdtContent>
          <w:ins w:author="Gill Mattheus" w:id="341" w:date="2024-07-10T12:11: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w:t>
            </w:r>
          </w:ins>
        </w:sdtContent>
      </w:sdt>
      <w:sdt>
        <w:sdtPr>
          <w:tag w:val="goog_rdk_620"/>
        </w:sdtPr>
        <w:sdtContent>
          <w:del w:author="Gill Mattheus" w:id="341" w:date="2024-07-10T12:11: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621"/>
        </w:sdtPr>
        <w:sdtContent>
          <w:ins w:author="Gill Mattheus" w:id="342" w:date="2024-07-10T12:11: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622"/>
        </w:sdtPr>
        <w:sdtContent>
          <w:del w:author="Gill Mattheus" w:id="342" w:date="2024-07-10T12:11: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[^270]</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“Bitcoin: Een Peer-to-Peer Elektronisch Geldsysteem”, luidde nu de titel. In amper negen pagina’s (inclusief een bladzijde voor externe referenties), schetste Nakamoto de kernmechanismen van zijn </w:t>
      </w:r>
      <w:sdt>
        <w:sdtPr>
          <w:tag w:val="goog_rdk_623"/>
        </w:sdtPr>
        <w:sdtContent>
          <w:del w:author="Gill Mattheus" w:id="343" w:date="2024-07-10T12:16: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voorgestelde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digitale valuta</w:t>
      </w:r>
      <w:sdt>
        <w:sdtPr>
          <w:tag w:val="goog_rdk_624"/>
        </w:sdtPr>
        <w:sdtContent>
          <w:del w:author="Gill Mattheus" w:id="344" w:date="2024-07-10T12:15: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regeling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maakte een compacte, maar zeer </w:t>
      </w:r>
      <w:sdt>
        <w:sdtPr>
          <w:tag w:val="goog_rdk_625"/>
        </w:sdtPr>
        <w:sdtContent>
          <w:ins w:author="Gill Mattheus" w:id="345" w:date="2024-07-10T12:16: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efficiënte</w:t>
            </w:r>
          </w:ins>
        </w:sdtContent>
      </w:sdt>
      <w:sdt>
        <w:sdtPr>
          <w:tag w:val="goog_rdk_626"/>
        </w:sdtPr>
        <w:sdtContent>
          <w:del w:author="Gill Mattheus" w:id="345" w:date="2024-07-10T12:16: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effectieve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beschrijving van </w:t>
      </w:r>
      <w:sdt>
        <w:sdtPr>
          <w:tag w:val="goog_rdk_627"/>
        </w:sdtPr>
        <w:sdtContent>
          <w:ins w:author="Gill Mattheus" w:id="346" w:date="2024-07-10T12:16: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628"/>
        </w:sdtPr>
        <w:sdtContent>
          <w:del w:author="Gill Mattheus" w:id="346" w:date="2024-07-10T12:16: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629"/>
        </w:sdtPr>
        <w:sdtContent>
          <w:ins w:author="Gill Mattheus" w:id="347" w:date="2024-07-10T12:16:47Z">
            <w:sdt>
              <w:sdtPr>
                <w:tag w:val="goog_rdk_630"/>
              </w:sdtPr>
              <w:sdtContent>
                <w:del w:author="Gill Mattheus" w:id="346" w:date="2024-07-10T12:16: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zoals de inleiding van het paper </w:t>
      </w:r>
      <w:sdt>
        <w:sdtPr>
          <w:tag w:val="goog_rdk_631"/>
        </w:sdtPr>
        <w:sdtContent>
          <w:del w:author="Gill Mattheus" w:id="348" w:date="2024-07-10T12:17: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omschreef </w:t>
      </w:r>
      <w:sdt>
        <w:sdtPr>
          <w:tag w:val="goog_rdk_632"/>
        </w:sdtPr>
        <w:sdtContent>
          <w:ins w:author="Gill Mattheus" w:id="349" w:date="2024-07-10T12:17: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633"/>
        </w:sdtPr>
        <w:sdtContent>
          <w:del w:author="Gill Mattheus" w:id="349" w:date="2024-07-10T12:17: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634"/>
        </w:sdtPr>
        <w:sdtContent>
          <w:ins w:author="Gill Mattheus" w:id="350" w:date="2024-07-10T12:17:12Z">
            <w:sdt>
              <w:sdtPr>
                <w:tag w:val="goog_rdk_635"/>
              </w:sdtPr>
              <w:sdtContent>
                <w:del w:author="Gill Mattheus" w:id="349" w:date="2024-07-10T12:17: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elektronisch betalingssysteem gebaseerd op cryptografisch bewijs in plaats van vertrouwen.”</w:t>
      </w:r>
    </w:p>
    <w:bookmarkStart w:colFirst="0" w:colLast="0" w:name="bookmark=id.2s8eyo1" w:id="9"/>
    <w:bookmarkEnd w:id="9"/>
    <w:sdt>
      <w:sdtPr>
        <w:tag w:val="goog_rdk_638"/>
      </w:sdtPr>
      <w:sdtContent>
        <w:p w:rsidR="00000000" w:rsidDel="00000000" w:rsidP="00000000" w:rsidRDefault="00000000" w:rsidRPr="00000000" w14:paraId="00000066">
          <w:pPr>
            <w:pStyle w:val="Heading3"/>
            <w:jc w:val="center"/>
            <w:rPr/>
            <w:pPrChange w:author="Gill Mattheus" w:id="0" w:date="2024-07-10T12:18:11Z">
              <w:pPr>
                <w:pStyle w:val="Heading3"/>
              </w:pPr>
            </w:pPrChange>
          </w:pPr>
          <w:r w:rsidDel="00000000" w:rsidR="00000000" w:rsidRPr="00000000">
            <w:rPr>
              <w:rtl w:val="0"/>
            </w:rPr>
            <w:t xml:space="preserve">De </w:t>
          </w:r>
          <w:sdt>
            <w:sdtPr>
              <w:tag w:val="goog_rdk_636"/>
            </w:sdtPr>
            <w:sdtContent>
              <w:ins w:author="Gill Mattheus" w:id="351" w:date="2024-07-10T12:18:03Z">
                <w:r w:rsidDel="00000000" w:rsidR="00000000" w:rsidRPr="00000000">
                  <w:rPr>
                    <w:rtl w:val="0"/>
                  </w:rPr>
                  <w:t xml:space="preserve">block chain</w:t>
                </w:r>
              </w:ins>
            </w:sdtContent>
          </w:sdt>
          <w:sdt>
            <w:sdtPr>
              <w:tag w:val="goog_rdk_637"/>
            </w:sdtPr>
            <w:sdtContent>
              <w:del w:author="Gill Mattheus" w:id="351" w:date="2024-07-10T12:18:03Z">
                <w:r w:rsidDel="00000000" w:rsidR="00000000" w:rsidRPr="00000000">
                  <w:rPr>
                    <w:rtl w:val="0"/>
                  </w:rPr>
                  <w:delText xml:space="preserve">Blokketen</w:delText>
                </w:r>
              </w:del>
            </w:sdtContent>
          </w:sdt>
          <w:r w:rsidDel="00000000" w:rsidR="00000000" w:rsidRPr="00000000">
            <w:rPr>
              <w:rtl w:val="0"/>
            </w:rPr>
          </w:r>
        </w:p>
      </w:sdtContent>
    </w:sd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systeem dat Satoshi Nakamoto in zijn whitepaper beschreef leek daadwerkelijk op b-</w:t>
      </w:r>
      <w:sdt>
        <w:sdtPr>
          <w:tag w:val="goog_rdk_639"/>
        </w:sdtPr>
        <w:sdtContent>
          <w:ins w:author="Gill Mattheus" w:id="353" w:date="2024-07-10T12:18: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money</w:t>
            </w:r>
          </w:ins>
        </w:sdtContent>
      </w:sdt>
      <w:sdt>
        <w:sdtPr>
          <w:tag w:val="goog_rdk_640"/>
        </w:sdtPr>
        <w:sdtContent>
          <w:del w:author="Gill Mattheus" w:id="353" w:date="2024-07-10T12:18: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geld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641"/>
        </w:sdtPr>
        <w:sdtContent>
          <w:ins w:author="Gill Mattheus" w:id="354" w:date="2024-07-10T12:19: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642"/>
        </w:sdtPr>
        <w:sdtContent>
          <w:del w:author="Gill Mattheus" w:id="354" w:date="2024-07-10T12:19: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643"/>
        </w:sdtPr>
        <w:sdtContent>
          <w:ins w:author="Gill Mattheus" w:id="355" w:date="2024-07-10T12:19:06Z">
            <w:sdt>
              <w:sdtPr>
                <w:tag w:val="goog_rdk_644"/>
              </w:sdtPr>
              <w:sdtContent>
                <w:del w:author="Gill Mattheus" w:id="354" w:date="2024-07-10T12:19: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 nu als </w:t>
      </w:r>
      <w:sdt>
        <w:sdtPr>
          <w:tag w:val="goog_rdk_645"/>
        </w:sdtPr>
        <w:sdtContent>
          <w:del w:author="Gill Mattheus" w:id="356" w:date="2024-07-10T12:19: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eerste van acht verwijzingen wordt genoemd </w:t>
      </w:r>
      <w:sdt>
        <w:sdtPr>
          <w:tag w:val="goog_rdk_646"/>
        </w:sdtPr>
        <w:sdtContent>
          <w:ins w:author="Gill Mattheus" w:id="357" w:date="2024-07-10T12:19: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647"/>
        </w:sdtPr>
        <w:sdtContent>
          <w:del w:author="Gill Mattheus" w:id="357" w:date="2024-07-10T12:19: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648"/>
        </w:sdtPr>
        <w:sdtContent>
          <w:ins w:author="Gill Mattheus" w:id="358" w:date="2024-07-10T12:19:25Z">
            <w:sdt>
              <w:sdtPr>
                <w:tag w:val="goog_rdk_649"/>
              </w:sdtPr>
              <w:sdtContent>
                <w:del w:author="Gill Mattheus" w:id="357" w:date="2024-07-10T12:19: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 meerdere manieren.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 als in Wei Dai</w:t>
      </w:r>
      <w:sdt>
        <w:sdtPr>
          <w:tag w:val="goog_rdk_650"/>
        </w:sdtPr>
        <w:sdtContent>
          <w:del w:author="Gill Mattheus" w:id="359" w:date="2024-07-10T12:20: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ontwerp voor elektronisch geld zouden de </w:t>
      </w:r>
      <w:sdt>
        <w:sdtPr>
          <w:tag w:val="goog_rdk_651"/>
        </w:sdtPr>
        <w:sdtContent>
          <w:ins w:author="Gill Mattheus" w:id="360" w:date="2024-07-10T12:21: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munt</w:t>
            </w:r>
          </w:ins>
        </w:sdtContent>
      </w:sdt>
      <w:sdt>
        <w:sdtPr>
          <w:tag w:val="goog_rdk_652"/>
        </w:sdtPr>
        <w:sdtContent>
          <w:del w:author="Gill Mattheus" w:id="360" w:date="2024-07-10T12:21: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valuta-</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eenheden van Bitcoin (ook wel </w:t>
      </w:r>
      <w:sdt>
        <w:sdtPr>
          <w:tag w:val="goog_rdk_653"/>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361" w:date="2024-07-10T12:21:17Z">
                <w:rPr>
                  <w:rFonts w:ascii="Cambria" w:cs="Cambria" w:eastAsia="Cambria" w:hAnsi="Cambria"/>
                  <w:b w:val="0"/>
                  <w:i w:val="0"/>
                  <w:smallCaps w:val="0"/>
                  <w:strike w:val="0"/>
                  <w:color w:val="000000"/>
                  <w:sz w:val="24"/>
                  <w:szCs w:val="24"/>
                  <w:u w:val="none"/>
                  <w:shd w:fill="auto" w:val="clear"/>
                  <w:vertAlign w:val="baseline"/>
                </w:rPr>
              </w:rPrChange>
            </w:rPr>
            <w:t xml:space="preserve">bitcoin</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genoemd, maar meestal geschreven met een kleine letter b) niet worden </w:t>
      </w:r>
      <w:sdt>
        <w:sdtPr>
          <w:tag w:val="goog_rdk_654"/>
        </w:sdtPr>
        <w:sdtContent>
          <w:ins w:author="Gill Mattheus" w:id="362" w:date="2024-07-10T12:21: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gedekt</w:t>
            </w:r>
          </w:ins>
        </w:sdtContent>
      </w:sdt>
      <w:sdt>
        <w:sdtPr>
          <w:tag w:val="goog_rdk_655"/>
        </w:sdtPr>
        <w:sdtContent>
          <w:del w:author="Gill Mattheus" w:id="362" w:date="2024-07-10T12:21: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ondersteund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terwijl eigendom van bitcoin zou worden toegeschreven aan publieke sleutels. Transacties zouden in essentie cryptografisch ondertekende berichten zijn die aangeven dat de aan deze publieke sleutels toegeschreven munten overgedragen worden aan andere publieke sleutels. </w:t>
      </w:r>
      <w:sdt>
        <w:sdtPr>
          <w:tag w:val="goog_rdk_656"/>
        </w:sdtPr>
        <w:sdtContent>
          <w:ins w:author="Gill Mattheus" w:id="363" w:date="2024-07-10T12:22: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w:t>
            </w:r>
          </w:ins>
        </w:sdtContent>
      </w:sdt>
      <w:sdt>
        <w:sdtPr>
          <w:tag w:val="goog_rdk_657"/>
        </w:sdtPr>
        <w:sdtContent>
          <w:del w:author="Gill Mattheus" w:id="363" w:date="2024-07-10T12:22: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eigendom van Bitcoin zou dan cryptografisch gegarandeerd zijn; </w:t>
      </w:r>
      <w:sdt>
        <w:sdtPr>
          <w:tag w:val="goog_rdk_658"/>
        </w:sdtPr>
        <w:sdtContent>
          <w:ins w:author="Gill Mattheus" w:id="364" w:date="2024-07-10T12:25: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bitcoin zou</w:t>
            </w:r>
          </w:ins>
        </w:sdtContent>
      </w:sdt>
      <w:sdt>
        <w:sdtPr>
          <w:tag w:val="goog_rdk_659"/>
        </w:sdtPr>
        <w:sdtContent>
          <w:del w:author="Gill Mattheus" w:id="364" w:date="2024-07-10T12:25: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fondsen zouden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alleen kunnen worden verplaatst met geldige handtekeningen.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heeft als doel de privacy van de gebruikers te beschermen, hoewel Nakamoto in zijn </w:t>
      </w:r>
      <w:sdt>
        <w:sdtPr>
          <w:tag w:val="goog_rdk_660"/>
        </w:sdtPr>
        <w:sdtContent>
          <w:ins w:author="Gill Mattheus" w:id="365" w:date="2024-07-10T12:29: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w:t>
            </w:r>
          </w:ins>
        </w:sdtContent>
      </w:sdt>
      <w:sdt>
        <w:sdtPr>
          <w:tag w:val="goog_rdk_661"/>
        </w:sdtPr>
        <w:sdtContent>
          <w:del w:author="Gill Mattheus" w:id="365" w:date="2024-07-10T12:29: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white 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toegeeft dat dit niet helemaal perfect zou zijn.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“Sommige </w:t>
      </w:r>
      <w:sdt>
        <w:sdtPr>
          <w:tag w:val="goog_rdk_662"/>
        </w:sdtPr>
        <w:sdtContent>
          <w:ins w:author="Gill Mattheus" w:id="366" w:date="2024-07-10T12:32: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connecties</w:t>
            </w:r>
          </w:ins>
        </w:sdtContent>
      </w:sdt>
      <w:sdt>
        <w:sdtPr>
          <w:tag w:val="goog_rdk_663"/>
        </w:sdtPr>
        <w:sdtContent>
          <w:del w:author="Gill Mattheus" w:id="366" w:date="2024-07-10T12:32: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koppelingen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zijn nog steeds onvermijdelijk met multi-input transacties, aangezien deze noodzakelijkerwijs onthullen dat de inputs toebehoorden aan dezelfde eigenaar,” schreef hij. “Het risico bestaat </w:t>
      </w:r>
      <w:sdt>
        <w:sdtPr>
          <w:tag w:val="goog_rdk_664"/>
        </w:sdtPr>
        <w:sdtContent>
          <w:del w:author="Gill Mattheus" w:id="367" w:date="2024-07-10T12:34: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de eigenaar van een sleutel wordt onthuld, </w:t>
      </w:r>
      <w:sdt>
        <w:sdtPr>
          <w:tag w:val="goog_rdk_665"/>
        </w:sdtPr>
        <w:sdtContent>
          <w:ins w:author="Gill Mattheus" w:id="368" w:date="2024-07-10T12:33: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connecties</w:t>
            </w:r>
          </w:ins>
        </w:sdtContent>
      </w:sdt>
      <w:sdt>
        <w:sdtPr>
          <w:tag w:val="goog_rdk_666"/>
        </w:sdtPr>
        <w:sdtContent>
          <w:del w:author="Gill Mattheus" w:id="368" w:date="2024-07-10T12:33: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het koppelen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andere transacties </w:t>
      </w:r>
      <w:sdt>
        <w:sdtPr>
          <w:tag w:val="goog_rdk_667"/>
        </w:sdtPr>
        <w:sdtContent>
          <w:del w:author="Gill Mattheus" w:id="369" w:date="2024-07-10T12:34: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zou</w:delText>
            </w:r>
          </w:del>
        </w:sdtContent>
      </w:sdt>
      <w:sdt>
        <w:sdtPr>
          <w:tag w:val="goog_rdk_668"/>
        </w:sdtPr>
        <w:sdtContent>
          <w:ins w:author="Gill Mattheus" w:id="369" w:date="2024-07-10T12:34:09Z">
            <w:sdt>
              <w:sdtPr>
                <w:tag w:val="goog_rdk_669"/>
              </w:sdtPr>
              <w:sdtContent>
                <w:del w:author="Gill Mattheus" w:id="369" w:date="2024-07-10T12:34: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den</w:delText>
                  </w:r>
                </w:del>
              </w:sdtContent>
            </w:sdt>
          </w:ins>
        </w:sdtContent>
      </w:sdt>
      <w:sdt>
        <w:sdtPr>
          <w:tag w:val="goog_rdk_670"/>
        </w:sdtPr>
        <w:sdtContent>
          <w:del w:author="Gill Mattheus" w:id="369" w:date="2024-07-10T12:34: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kunnen onthullen die </w:t>
      </w:r>
      <w:sdt>
        <w:sdtPr>
          <w:tag w:val="goog_rdk_671"/>
        </w:sdtPr>
        <w:sdtContent>
          <w:ins w:author="Gill Mattheus" w:id="370" w:date="2024-07-10T12:34: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toebehoren</w:t>
            </w:r>
          </w:ins>
        </w:sdtContent>
      </w:sdt>
      <w:sdt>
        <w:sdtPr>
          <w:tag w:val="goog_rdk_672"/>
        </w:sdtPr>
        <w:sdtContent>
          <w:del w:author="Gill Mattheus" w:id="370" w:date="2024-07-10T12:34: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toebehoorden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aan dezelfde eigenaar.”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Maar misschien nog wel het interessantste is dat Nakamoto Bitcoin heeft ontworpen volgens de meest ambitieuze variant van b-geld, waarbij alle gebruikers een grootboek bijhouden om het eigendom van de valuta binnen het systeem te volgen. Elke node (elke deelnemer op het netwerk) zou alle nieuwe transacties zien, hun geldigheid controleren en hun grootboeken dienovereenkomstig bijwerken </w:t>
      </w:r>
      <w:sdt>
        <w:sdtPr>
          <w:tag w:val="goog_rdk_673"/>
        </w:sdtPr>
        <w:sdtContent>
          <w:ins w:author="Gill Mattheus" w:id="371" w:date="2024-07-10T12:35: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674"/>
        </w:sdtPr>
        <w:sdtContent>
          <w:del w:author="Gill Mattheus" w:id="371" w:date="2024-07-10T12:35: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675"/>
        </w:sdtPr>
        <w:sdtContent>
          <w:ins w:author="Gill Mattheus" w:id="372" w:date="2024-07-10T12:35:51Z">
            <w:sdt>
              <w:sdtPr>
                <w:tag w:val="goog_rdk_676"/>
              </w:sdtPr>
              <w:sdtContent>
                <w:del w:author="Gill Mattheus" w:id="371" w:date="2024-07-10T12:35: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terwijl ongeldige transacties (waaronder dubbele uitgaven) zouden worden afgewezen.</w:t>
      </w:r>
    </w:p>
    <w:sdt>
      <w:sdtPr>
        <w:tag w:val="goog_rdk_692"/>
      </w:sdtPr>
      <w:sdtContent>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379" w:date="2024-07-10T12:50:49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Tien jaar eerder had Dai de conclusie getrokken dat zo’n gedistribueerde aanpak niet praktisch was. Zonder een synchrone en onverstoorbare anonimiteit van het uitzendkanaal, konden verschillende delen van het netwerk verschillende transacties als eerste waarnemen. Hierdoor zouden transacties die dubbel worden uitgegeven, in principe het netwerk opsplitsen</w:t>
          </w:r>
          <w:sdt>
            <w:sdtPr>
              <w:tag w:val="goog_rdk_677"/>
            </w:sdtPr>
            <w:sdtContent>
              <w:ins w:author="Gill Mattheus" w:id="373" w:date="2024-07-10T12:38: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waar</w:t>
                </w:r>
              </w:ins>
            </w:sdtContent>
          </w:sdt>
          <w:sdt>
            <w:sdtPr>
              <w:tag w:val="goog_rdk_678"/>
            </w:sdtPr>
            <w:sdtContent>
              <w:del w:author="Gill Mattheus" w:id="373" w:date="2024-07-10T12:38: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679"/>
            </w:sdtPr>
            <w:sdtContent>
              <w:del w:author="Gill Mattheus" w:id="374" w:date="2024-07-10T12:38: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w:delText>
                </w:r>
              </w:del>
            </w:sdtContent>
          </w:sdt>
          <w:sdt>
            <w:sdtPr>
              <w:tag w:val="goog_rdk_680"/>
            </w:sdtPr>
            <w:sdtContent>
              <w:ins w:author="Gill Mattheus" w:id="374" w:date="2024-07-10T12:38: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erschillende </w:t>
          </w:r>
          <w:sdt>
            <w:sdtPr>
              <w:tag w:val="goog_rdk_681"/>
            </w:sdtPr>
            <w:sdtContent>
              <w:ins w:author="Gill Mattheus" w:id="375" w:date="2024-07-10T12:37: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nodes</w:t>
                </w:r>
              </w:ins>
            </w:sdtContent>
          </w:sdt>
          <w:sdt>
            <w:sdtPr>
              <w:tag w:val="goog_rdk_682"/>
            </w:sdtPr>
            <w:sdtContent>
              <w:del w:author="Gill Mattheus" w:id="375" w:date="2024-07-10T12:37: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knooppunten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683"/>
            </w:sdtPr>
            <w:sdtContent>
              <w:del w:author="Gill Mattheus" w:id="376" w:date="2024-07-10T12:38: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zouden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conflicterende </w:t>
          </w:r>
          <w:sdt>
            <w:sdtPr>
              <w:tag w:val="goog_rdk_684"/>
            </w:sdtPr>
            <w:sdtContent>
              <w:ins w:author="Gill Mattheus" w:id="377" w:date="2024-07-10T13:45: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basis</w:t>
                </w:r>
              </w:ins>
            </w:sdtContent>
          </w:sdt>
          <w:sdt>
            <w:sdtPr>
              <w:tag w:val="goog_rdk_685"/>
            </w:sdtPr>
            <w:sdtContent>
              <w:del w:author="Gill Mattheus" w:id="377" w:date="2024-07-10T13:45: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eigendoms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registers bijhouden. Met </w:t>
          </w:r>
          <w:sdt>
            <w:sdtPr>
              <w:tag w:val="goog_rdk_686"/>
            </w:sdtPr>
            <w:sdtContent>
              <w:ins w:author="Gill Mattheus" w:id="378" w:date="2024-07-10T12:39: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potentieel</w:t>
                </w:r>
              </w:ins>
            </w:sdtContent>
          </w:sdt>
          <w:sdt>
            <w:sdtPr>
              <w:tag w:val="goog_rdk_687"/>
            </w:sdtPr>
            <w:sdtContent>
              <w:del w:author="Gill Mattheus" w:id="378" w:date="2024-07-10T12:39: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mogelijk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oneerlijke deelnemers die uit zijn op het zaaien van verdeeldheid, en zonder een leider die beslist welke versie van het grootboek de daadwerkelijke toestand van het netwerk vertegenwoordigt, zag Dai geen manier om dergelijke splitsingen op te lossen. Het was in feite een perfect voorbeeld van het Byzantijnse Generaalsprobleem</w:t>
          </w:r>
          <w:sdt>
            <w:sdtPr>
              <w:tag w:val="goog_rdk_688"/>
            </w:sdtPr>
            <w:sdtContent>
              <w:ins w:author="Gill Mattheus" w:id="379" w:date="2024-07-10T12:50: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689"/>
            </w:sdtPr>
            <w:sdtContent>
              <w:del w:author="Gill Mattheus" w:id="379" w:date="2024-07-10T12:50: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690"/>
            </w:sdtPr>
            <w:sdtContent>
              <w:ins w:author="Gill Mattheus" w:id="379" w:date="2024-07-10T12:50: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w:t>
                </w:r>
              </w:ins>
            </w:sdtContent>
          </w:sdt>
          <w:sdt>
            <w:sdtPr>
              <w:tag w:val="goog_rdk_691"/>
            </w:sdtPr>
            <w:sdtContent>
              <w:del w:author="Gill Mattheus" w:id="379" w:date="2024-07-10T12:50:49Z">
                <w:r w:rsidDel="00000000" w:rsidR="00000000" w:rsidRPr="00000000">
                  <w:rPr>
                    <w:rtl w:val="0"/>
                  </w:rPr>
                </w:r>
              </w:del>
            </w:sdtContent>
          </w:sdt>
        </w:p>
      </w:sdtContent>
    </w:sd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693"/>
        </w:sdtPr>
        <w:sdtContent>
          <w:del w:author="Gill Mattheus" w:id="379" w:date="2024-07-10T12:50: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Nu geloofde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Satoshi Nakamoto</w:t>
      </w:r>
      <w:sdt>
        <w:sdtPr>
          <w:tag w:val="goog_rdk_694"/>
        </w:sdtPr>
        <w:sdtContent>
          <w:ins w:author="Gill Mattheus" w:id="380" w:date="2024-07-10T12:50: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geloofde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 hij </w:t>
      </w:r>
      <w:sdt>
        <w:sdtPr>
          <w:tag w:val="goog_rdk_695"/>
        </w:sdtPr>
        <w:sdtContent>
          <w:ins w:author="Gill Mattheus" w:id="381" w:date="2024-07-10T12:51: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w:t>
            </w:r>
          </w:ins>
        </w:sdtContent>
      </w:sdt>
      <w:sdt>
        <w:sdtPr>
          <w:tag w:val="goog_rdk_696"/>
        </w:sdtPr>
        <w:sdtContent>
          <w:del w:author="Gill Mattheus" w:id="381" w:date="2024-07-10T12:51: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het Byzantijnse Generaals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probleem had opgelost.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 het ontwerpen van dit systeem, leek het erop dat Nakamoto inspiratie had opgedaan uit het werk van Scott Stornetta en Stuart Haber: drie van de volgende vier referenties in het witboek wezen naar de vertrouwen</w:t>
      </w:r>
      <w:sdt>
        <w:sdtPr>
          <w:tag w:val="goog_rdk_697"/>
        </w:sdtPr>
        <w:sdtContent>
          <w:del w:author="Gill Mattheus" w:id="382" w:date="2024-07-10T13:17: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loze tijdstempel papers van Stornetta en Haber (inclusief degene die ze samen schreven met Dave Bayer), terwijl de vierde refereerde naar een voorstel voor tijdstempel</w:t>
      </w:r>
      <w:sdt>
        <w:sdtPr>
          <w:tag w:val="goog_rdk_698"/>
        </w:sdtPr>
        <w:sdtContent>
          <w:ins w:author="Gill Mattheus" w:id="383" w:date="2024-07-10T13:1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sdt>
        <w:sdtPr>
          <w:tag w:val="goog_rdk_699"/>
        </w:sdtPr>
        <w:sdtContent>
          <w:del w:author="Gill Mattheus" w:id="383" w:date="2024-07-10T13:1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door Belgische onderzoekers die sterk leunden op het werk van Stornetta en Haber. In een aparte referentie, gaf Nakamoto ook </w:t>
      </w:r>
      <w:sdt>
        <w:sdtPr>
          <w:tag w:val="goog_rdk_700"/>
        </w:sdtPr>
        <w:sdtContent>
          <w:ins w:author="Gill Mattheus" w:id="384" w:date="2024-07-10T13:21: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uitroep</w:t>
            </w:r>
          </w:ins>
        </w:sdtContent>
      </w:sdt>
      <w:sdt>
        <w:sdtPr>
          <w:tag w:val="goog_rdk_701"/>
        </w:sdtPr>
        <w:sdtContent>
          <w:del w:author="Gill Mattheus" w:id="384" w:date="2024-07-10T13:21: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credits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aan het fundamentele paper van Ralph Merkle dat </w:t>
      </w:r>
      <w:sdt>
        <w:sdtPr>
          <w:tag w:val="goog_rdk_702"/>
        </w:sdtPr>
        <w:sdtContent>
          <w:ins w:author="Gill Mattheus" w:id="385" w:date="2024-07-10T13:32: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Hash-bo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Merkle Trees</w:t>
      </w:r>
      <w:sdt>
        <w:sdtPr>
          <w:tag w:val="goog_rdk_703"/>
        </w:sdtPr>
        <w:sdtContent>
          <w:ins w:author="Gill Mattheus" w:id="386" w:date="2024-07-10T13:32: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 het eerst beschreef.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t>
      </w:r>
      <w:sdt>
        <w:sdtPr>
          <w:tag w:val="goog_rdk_704"/>
        </w:sdtPr>
        <w:sdtContent>
          <w:ins w:author="Gill Mattheus" w:id="387" w:date="2024-07-10T13:22: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paste als gegoten</w:t>
            </w:r>
          </w:ins>
        </w:sdtContent>
      </w:sdt>
      <w:sdt>
        <w:sdtPr>
          <w:tag w:val="goog_rdk_705"/>
        </w:sdtPr>
        <w:sdtContent>
          <w:del w:author="Gill Mattheus" w:id="387" w:date="2024-07-10T13:22: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was een natuurlijke fit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Wei Dai</w:t>
      </w:r>
      <w:sdt>
        <w:sdtPr>
          <w:tag w:val="goog_rdk_706"/>
        </w:sdtPr>
        <w:sdtContent>
          <w:del w:author="Gill Mattheus" w:id="388" w:date="2024-07-10T13:27: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idee om het grootboek van eigendom over alle gebruikers te verdelen was filosofisch zeer dicht</w:t>
      </w:r>
      <w:sdt>
        <w:sdtPr>
          <w:tag w:val="goog_rdk_707"/>
        </w:sdtPr>
        <w:sdtContent>
          <w:ins w:author="Gill Mattheus" w:id="389" w:date="2024-07-10T13:23: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 het concept van Haber en Stornetta </w:t>
      </w:r>
      <w:sdt>
        <w:sdtPr>
          <w:tag w:val="goog_rdk_708"/>
        </w:sdtPr>
        <w:sdtContent>
          <w:ins w:author="Gill Mattheus" w:id="390" w:date="2024-07-10T13:24: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waarin</w:t>
            </w:r>
          </w:ins>
        </w:sdtContent>
      </w:sdt>
      <w:sdt>
        <w:sdtPr>
          <w:tag w:val="goog_rdk_709"/>
        </w:sdtPr>
        <w:sdtContent>
          <w:del w:author="Gill Mattheus" w:id="390" w:date="2024-07-10T13:24: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 het delen van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kopieën van het </w:t>
      </w:r>
      <w:sdt>
        <w:sdtPr>
          <w:tag w:val="goog_rdk_710"/>
        </w:sdtPr>
        <w:sdtContent>
          <w:ins w:author="Gill Mattheus" w:id="391" w:date="2024-07-10T13:28: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basisregister </w:t>
            </w:r>
          </w:ins>
        </w:sdtContent>
      </w:sdt>
      <w:sdt>
        <w:sdtPr>
          <w:tag w:val="goog_rdk_711"/>
        </w:sdtPr>
        <w:sdtContent>
          <w:del w:author="Gill Mattheus" w:id="391" w:date="2024-07-10T13:28: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basisrecord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een tijd</w:t>
      </w:r>
      <w:sdt>
        <w:sdtPr>
          <w:tag w:val="goog_rdk_712"/>
        </w:sdtPr>
        <w:sdtContent>
          <w:del w:author="Gill Mattheus" w:id="392" w:date="2024-07-10T13:24: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stempelprotocol</w:t>
      </w:r>
      <w:sdt>
        <w:sdtPr>
          <w:tag w:val="goog_rdk_713"/>
        </w:sdtPr>
        <w:sdtContent>
          <w:ins w:author="Gill Mattheus" w:id="393" w:date="2024-07-10T13:2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werden gedeeld</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beide gevallen zou elke deelnemer de belangrijke informatie zelf verifiëren, zodat ze zeker zouden weten dat niemand </w:t>
      </w:r>
      <w:sdt>
        <w:sdtPr>
          <w:tag w:val="goog_rdk_714"/>
        </w:sdtPr>
        <w:sdtContent>
          <w:ins w:author="Gill Mattheus" w:id="394" w:date="2024-07-10T13:29: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kon valsspelen</w:t>
            </w:r>
          </w:ins>
        </w:sdtContent>
      </w:sdt>
      <w:sdt>
        <w:sdtPr>
          <w:tag w:val="goog_rdk_715"/>
        </w:sdtPr>
        <w:sdtContent>
          <w:del w:author="Gill Mattheus" w:id="394" w:date="2024-07-10T13:29: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had kunnen bedriegen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716"/>
        </w:sdtPr>
        <w:sdtContent>
          <w:ins w:author="Gill Mattheus" w:id="395" w:date="2024-07-10T13:30: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Elk individu zou een ander eerlijk houden.</w:t>
            </w:r>
          </w:ins>
        </w:sdtContent>
      </w:sdt>
      <w:sdt>
        <w:sdtPr>
          <w:tag w:val="goog_rdk_717"/>
        </w:sdtPr>
        <w:sdtContent>
          <w:del w:author="Gill Mattheus" w:id="395" w:date="2024-07-10T13:30: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Iedereen zou iedereen</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eerlijk houden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718"/>
        </w:sdtPr>
        <w:sdtContent>
          <w:del w:author="Gill Mattheus" w:id="396" w:date="2024-07-10T13:29: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Omgewerkt tot een meer vloeiende Nederlandse vertaling: Het was een logische match. Het idee van Wei Dai om het eigendomsregister onder alle gebruikers te distribueren sloot nauw aan bij het concept van Haber en Stornetta, waarbij kopieën van het basisrecord van een tijd-stempelprotocol worden gedeeld. In beide situaties zou elke deelnemer de belangrijke gegevens zelf controleren. Op die manier zou iedereen er zeker van kunnen zijn dat niemand bedrog kon plegen. Op deze manier zou iedereen elkaar eerlijk houden.</w:delText>
            </w:r>
          </w:del>
        </w:sdtContent>
      </w:sdt>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het meest geavanceerde voorstel van Stornetta en Haber verwerkten gebruikers documenten samen in een grote </w:t>
      </w:r>
      <w:sdt>
        <w:sdtPr>
          <w:tag w:val="goog_rdk_719"/>
        </w:sdtPr>
        <w:sdtContent>
          <w:ins w:author="Gill Mattheus" w:id="397" w:date="2024-07-10T13:33: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Hash-boom</w:t>
            </w:r>
          </w:ins>
        </w:sdtContent>
      </w:sdt>
      <w:sdt>
        <w:sdtPr>
          <w:tag w:val="goog_rdk_720"/>
        </w:sdtPr>
        <w:sdtContent>
          <w:del w:author="Gill Mattheus" w:id="397" w:date="2024-07-10T13:33: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Merkle Tree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zodat de </w:t>
      </w:r>
      <w:sdt>
        <w:sdtPr>
          <w:tag w:val="goog_rdk_721"/>
        </w:sdtPr>
        <w:sdtContent>
          <w:ins w:author="Gill Mattheus" w:id="398" w:date="2024-07-10T13:34: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Hash-wortel</w:t>
            </w:r>
          </w:ins>
        </w:sdtContent>
      </w:sdt>
      <w:sdt>
        <w:sdtPr>
          <w:tag w:val="goog_rdk_722"/>
        </w:sdtPr>
        <w:sdtContent>
          <w:del w:author="Gill Mattheus" w:id="398" w:date="2024-07-10T13:34: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Merkle Root - de uiteindelijke hash van de boom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opgenomen kon worden in de volgende </w:t>
      </w:r>
      <w:sdt>
        <w:sdtPr>
          <w:tag w:val="goog_rdk_723"/>
        </w:sdtPr>
        <w:sdtContent>
          <w:ins w:author="Gill Mattheus" w:id="399" w:date="2024-07-10T13:34: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Hash-boom</w:t>
            </w:r>
          </w:ins>
        </w:sdtContent>
      </w:sdt>
      <w:sdt>
        <w:sdtPr>
          <w:tag w:val="goog_rdk_724"/>
        </w:sdtPr>
        <w:sdtContent>
          <w:del w:author="Gill Mattheus" w:id="399" w:date="2024-07-10T13:34: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Merkle Tree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Dit resulteerde in een wiskundig </w:t>
      </w:r>
      <w:sdt>
        <w:sdtPr>
          <w:tag w:val="goog_rdk_725"/>
        </w:sdtPr>
        <w:sdtContent>
          <w:ins w:author="Gill Mattheus" w:id="400" w:date="2024-07-10T13:35: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verifieerbare</w:t>
            </w:r>
          </w:ins>
        </w:sdtContent>
      </w:sdt>
      <w:sdt>
        <w:sdtPr>
          <w:tag w:val="goog_rdk_726"/>
        </w:sdtPr>
        <w:sdtContent>
          <w:del w:author="Gill Mattheus" w:id="400" w:date="2024-07-10T13:35: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bewijsbare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chronologische volgorde van </w:t>
      </w:r>
      <w:sdt>
        <w:sdtPr>
          <w:tag w:val="goog_rdk_727"/>
        </w:sdtPr>
        <w:sdtContent>
          <w:ins w:author="Gill Mattheus" w:id="401" w:date="2024-07-10T13:35: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Hash-bomen</w:t>
            </w:r>
          </w:ins>
        </w:sdtContent>
      </w:sdt>
      <w:sdt>
        <w:sdtPr>
          <w:tag w:val="goog_rdk_728"/>
        </w:sdtPr>
        <w:sdtContent>
          <w:del w:author="Gill Mattheus" w:id="401" w:date="2024-07-10T13:35: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Merkle Trees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dus ook een chronologische volgorde van documenten opgenomen in de </w:t>
      </w:r>
      <w:sdt>
        <w:sdtPr>
          <w:tag w:val="goog_rdk_729"/>
        </w:sdtPr>
        <w:sdtContent>
          <w:ins w:author="Gill Mattheus" w:id="402" w:date="2024-07-10T13:35: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Hash-bomen</w:t>
            </w:r>
          </w:ins>
        </w:sdtContent>
      </w:sdt>
      <w:sdt>
        <w:sdtPr>
          <w:tag w:val="goog_rdk_730"/>
        </w:sdtPr>
        <w:sdtContent>
          <w:del w:author="Gill Mattheus" w:id="402" w:date="2024-07-10T13:35: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Merkle Trees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Zolang de gebruikers van het systeem hun eigen </w:t>
      </w:r>
      <w:sdt>
        <w:sdtPr>
          <w:tag w:val="goog_rdk_731"/>
        </w:sdtPr>
        <w:sdtContent>
          <w:ins w:author="Gill Mattheus" w:id="403" w:date="2024-07-10T13:37: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basisregister</w:t>
            </w:r>
          </w:ins>
        </w:sdtContent>
      </w:sdt>
      <w:sdt>
        <w:sdtPr>
          <w:tag w:val="goog_rdk_732"/>
        </w:sdtPr>
        <w:sdtContent>
          <w:del w:author="Gill Mattheus" w:id="403" w:date="2024-07-10T13:37: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ruggegraatrecords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bijhielden, konden ze altijd bewijzen dat een bepaald document was opgenomen vóór een ander document en op welk tijdstip.</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elektronisch geldsysteem van Nakamoto was op een zeer vergelijkbare manier ontworpen: de documenten van Haber en Stornetta</w:t>
      </w:r>
      <w:sdt>
        <w:sdtPr>
          <w:tag w:val="goog_rdk_733"/>
        </w:sdtPr>
        <w:sdtContent>
          <w:del w:author="Gill Mattheus" w:id="404" w:date="2024-07-10T13:38: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tijdstempeloplossingen werden in Bitcoin in feite vervangen door transacties. Terwijl transacties via het peer-to-peer netwerk van Bitcoin werden verzonden, zouden gebruikers ze met enige regelmaat samenvoegen in een </w:t>
      </w:r>
      <w:sdt>
        <w:sdtPr>
          <w:tag w:val="goog_rdk_734"/>
        </w:sdtPr>
        <w:sdtContent>
          <w:ins w:author="Gill Mattheus" w:id="405" w:date="2024-07-10T13:39: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Hash-boom</w:t>
            </w:r>
          </w:ins>
        </w:sdtContent>
      </w:sdt>
      <w:sdt>
        <w:sdtPr>
          <w:tag w:val="goog_rdk_735"/>
        </w:sdtPr>
        <w:sdtContent>
          <w:del w:author="Gill Mattheus" w:id="405" w:date="2024-07-10T13:39: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Merkle Tree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dergelijke bundel van transacties zou het grootste deel uitmaken van wat een “blok” werd genoemd. Als twee of meer conflicterende transacties in het netwerk circuleerden, kon slechts een van hen in een blok worden opgenomen, en </w:t>
      </w:r>
      <w:sdt>
        <w:sdtPr>
          <w:tag w:val="goog_rdk_736"/>
        </w:sdtPr>
        <w:sdtContent>
          <w:del w:author="Gill Mattheus" w:id="406" w:date="2024-07-10T13:43: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belangrijk: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alleen transacties die in een blok waren opgenomen</w:t>
      </w:r>
      <w:sdt>
        <w:sdtPr>
          <w:tag w:val="goog_rdk_737"/>
        </w:sdtPr>
        <w:sdtContent>
          <w:del w:author="Gill Mattheus" w:id="407" w:date="2024-07-10T13:43: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738"/>
        </w:sdtPr>
        <w:sdtContent>
          <w:ins w:author="Gill Mattheus" w:id="408" w:date="2024-07-10T13:43: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zouden</w:t>
            </w:r>
          </w:ins>
        </w:sdtContent>
      </w:sdt>
      <w:sdt>
        <w:sdtPr>
          <w:tag w:val="goog_rdk_739"/>
        </w:sdtPr>
        <w:sdtContent>
          <w:del w:author="Gill Mattheus" w:id="408" w:date="2024-07-10T13:43: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werden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 bevestigd </w:t>
      </w:r>
      <w:sdt>
        <w:sdtPr>
          <w:tag w:val="goog_rdk_740"/>
        </w:sdtPr>
        <w:sdtContent>
          <w:ins w:author="Gill Mattheus" w:id="409" w:date="2024-07-10T13:43: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beschouwd.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net zoals in Haber en Stornetta</w:t>
      </w:r>
      <w:sdt>
        <w:sdtPr>
          <w:tag w:val="goog_rdk_741"/>
        </w:sdtPr>
        <w:sdtContent>
          <w:del w:author="Gill Mattheus" w:id="410" w:date="2024-07-10T13:43: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t>
      </w:r>
      <w:sdt>
        <w:sdtPr>
          <w:tag w:val="goog_rdk_742"/>
        </w:sdtPr>
        <w:sdtContent>
          <w:ins w:author="Gill Mattheus" w:id="411" w:date="2024-07-10T13:44: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basisregisters</w:t>
            </w:r>
          </w:ins>
        </w:sdtContent>
      </w:sdt>
      <w:sdt>
        <w:sdtPr>
          <w:tag w:val="goog_rdk_743"/>
        </w:sdtPr>
        <w:sdtContent>
          <w:del w:author="Gill Mattheus" w:id="411" w:date="2024-07-10T13:44: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ruggengraat-records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elk nieuw Bitcoin</w:t>
      </w:r>
      <w:sdt>
        <w:sdtPr>
          <w:tag w:val="goog_rdk_744"/>
        </w:sdtPr>
        <w:sdtContent>
          <w:del w:author="Gill Mattheus" w:id="412" w:date="2024-07-10T13:55: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 ook de hash bevatten van het vorige blok, ook wel de “blokhash” genoemd. Dit zou het onmogelijk maken om een ouder blok te wijzigen en het nog steeds wiskundig te laten passen in de ket</w:t>
      </w:r>
      <w:sdt>
        <w:sdtPr>
          <w:tag w:val="goog_rdk_745"/>
        </w:sdtPr>
        <w:sdtContent>
          <w:ins w:author="Gill Mattheus" w:id="413" w:date="2024-07-10T13:55: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ting</w:t>
            </w:r>
          </w:ins>
        </w:sdtContent>
      </w:sdt>
      <w:sdt>
        <w:sdtPr>
          <w:tag w:val="goog_rdk_746"/>
        </w:sdtPr>
        <w:sdtContent>
          <w:del w:author="Gill Mattheus" w:id="413" w:date="2024-07-10T13:55: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alle blokken, aangezien dit noodzakelijkerwijs de hele ket</w:t>
      </w:r>
      <w:sdt>
        <w:sdtPr>
          <w:tag w:val="goog_rdk_747"/>
        </w:sdtPr>
        <w:sdtContent>
          <w:ins w:author="Gill Mattheus" w:id="414" w:date="2024-07-10T13:59: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ting</w:t>
            </w:r>
          </w:ins>
        </w:sdtContent>
      </w:sdt>
      <w:sdt>
        <w:sdtPr>
          <w:tag w:val="goog_rdk_748"/>
        </w:sdtPr>
        <w:sdtContent>
          <w:del w:author="Gill Mattheus" w:id="414" w:date="2024-07-10T13:59: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vanaf dat blok zou veranderen, iets wat alle gebruikers zouden opmerken.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Inderdaad, de inhoud van Bitcoin</w:t>
      </w:r>
      <w:sdt>
        <w:sdtPr>
          <w:tag w:val="goog_rdk_749"/>
        </w:sdtPr>
        <w:sdtContent>
          <w:del w:author="Gill Mattheus" w:id="415" w:date="2024-07-10T14:00: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blokken, hun chronologische volgorde en daarmee de volgorde van alle transacties daarin, zouden in feite cryptografisch zijn verzegeld.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750"/>
        </w:sdtPr>
        <w:sdtContent>
          <w:commentRangeStart w:id="2"/>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Nakamoto noemde deze ket</w:t>
      </w:r>
      <w:sdt>
        <w:sdtPr>
          <w:tag w:val="goog_rdk_751"/>
        </w:sdtPr>
        <w:sdtContent>
          <w:ins w:author="Gill Mattheus" w:id="416" w:date="2024-07-10T14:02: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ting</w:t>
            </w:r>
          </w:ins>
        </w:sdtContent>
      </w:sdt>
      <w:sdt>
        <w:sdtPr>
          <w:tag w:val="goog_rdk_752"/>
        </w:sdtPr>
        <w:sdtContent>
          <w:del w:author="Gill Mattheus" w:id="416" w:date="2024-07-10T14:02: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blokken</w:t>
      </w:r>
      <w:sdt>
        <w:sdtPr>
          <w:tag w:val="goog_rdk_753"/>
        </w:sdtPr>
        <w:sdtContent>
          <w:ins w:author="Gill Mattheus" w:id="417" w:date="2024-07-10T14:46: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 mail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inglijst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block</w:t>
      </w:r>
      <w:sdt>
        <w:sdtPr>
          <w:tag w:val="goog_rdk_754"/>
        </w:sdtPr>
        <w:sdtContent>
          <w:ins w:author="Gill Mattheus" w:id="418" w:date="2024-07-10T14:35: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chain.</w:t>
      </w:r>
      <w:sdt>
        <w:sdtPr>
          <w:tag w:val="goog_rdk_755"/>
        </w:sdtPr>
        <w:sdtContent>
          <w:ins w:author="Gill Mattheus" w:id="419" w:date="2024-07-10T14:00:33Z">
            <w:commentRangeEnd w:id="2"/>
            <w:r w:rsidDel="00000000" w:rsidR="00000000" w:rsidRPr="00000000">
              <w:commentReference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tl w:val="0"/>
        </w:rPr>
      </w:r>
    </w:p>
    <w:sdt>
      <w:sdtPr>
        <w:tag w:val="goog_rdk_759"/>
      </w:sdtPr>
      <w:sdtContent>
        <w:p w:rsidR="00000000" w:rsidDel="00000000" w:rsidP="00000000" w:rsidRDefault="00000000" w:rsidRPr="00000000" w14:paraId="00000075">
          <w:pPr>
            <w:pStyle w:val="Heading3"/>
            <w:jc w:val="center"/>
            <w:rPr/>
            <w:pPrChange w:author="Gill Mattheus" w:id="0" w:date="2024-07-10T13:55:59Z">
              <w:pPr>
                <w:pStyle w:val="Heading3"/>
              </w:pPr>
            </w:pPrChange>
          </w:pPr>
          <w:sdt>
            <w:sdtPr>
              <w:tag w:val="goog_rdk_757"/>
            </w:sdtPr>
            <w:sdtContent>
              <w:ins w:author="Gill Mattheus" w:id="420" w:date="2024-07-10T13: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w:t>
                </w:r>
              </w:ins>
            </w:sdtContent>
          </w:sdt>
          <w:sdt>
            <w:sdtPr>
              <w:tag w:val="goog_rdk_758"/>
            </w:sdtPr>
            <w:sdtContent>
              <w:del w:author="Gill Mattheus" w:id="420" w:date="2024-07-10T13:56:00Z">
                <w:bookmarkStart w:colFirst="0" w:colLast="0" w:name="bookmark=id.17dp8vu" w:id="10"/>
                <w:bookmarkEnd w:id="10"/>
                <w:r w:rsidDel="00000000" w:rsidR="00000000" w:rsidRPr="00000000">
                  <w:rPr>
                    <w:rtl w:val="0"/>
                  </w:rPr>
                  <w:delText xml:space="preserve">Mijnbouw</w:delText>
                </w:r>
              </w:del>
            </w:sdtContent>
          </w:sdt>
          <w:r w:rsidDel="00000000" w:rsidR="00000000" w:rsidRPr="00000000">
            <w:rPr>
              <w:rtl w:val="0"/>
            </w:rPr>
          </w:r>
        </w:p>
      </w:sdtContent>
    </w:sdt>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Omdat een Bitcoin</w:t>
      </w:r>
      <w:sdt>
        <w:sdtPr>
          <w:tag w:val="goog_rdk_760"/>
        </w:sdtPr>
        <w:sdtContent>
          <w:del w:author="Gill Mattheus" w:id="422" w:date="2024-07-10T13:58: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 alleen als geldig zou worden beschouwd als het geen conflicterende transacties bevat, bood de </w:t>
      </w:r>
      <w:sdt>
        <w:sdtPr>
          <w:tag w:val="goog_rdk_761"/>
        </w:sdtPr>
        <w:sdtContent>
          <w:ins w:author="Gill Mattheus" w:id="423" w:date="2024-07-10T13:58: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“block chain” </w:t>
            </w:r>
          </w:ins>
        </w:sdtContent>
      </w:sdt>
      <w:sdt>
        <w:sdtPr>
          <w:tag w:val="goog_rdk_762"/>
        </w:sdtPr>
        <w:sdtContent>
          <w:del w:author="Gill Mattheus" w:id="423" w:date="2024-07-10T13:58: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blokketen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begin van een oplossing voor het probleem van dubbele uitgaven. Zelfs als verschillende gebruikers de transacties in een andere volgorde zouden zien, zouden hun eigendomsregist</w:t>
      </w:r>
      <w:sdt>
        <w:sdtPr>
          <w:tag w:val="goog_rdk_763"/>
        </w:sdtPr>
        <w:sdtContent>
          <w:ins w:author="Gill Mattheus" w:id="424" w:date="2024-07-10T15:20: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ers</w:t>
            </w:r>
          </w:ins>
        </w:sdtContent>
      </w:sdt>
      <w:sdt>
        <w:sdtPr>
          <w:tag w:val="goog_rdk_764"/>
        </w:sdtPr>
        <w:sdtContent>
          <w:del w:author="Gill Mattheus" w:id="424" w:date="2024-07-10T15:20: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raties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nog steeds overeenkomen zolang ze alle blokken in dezelfde volgorde ontvingen. </w:t>
      </w:r>
      <w:sdt>
        <w:sdtPr>
          <w:tag w:val="goog_rdk_765"/>
        </w:sdtPr>
        <w:sdtContent>
          <w:ins w:author="Gill Mattheus" w:id="425" w:date="2024-07-10T18:46: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w:t>
            </w:r>
          </w:ins>
        </w:sdtContent>
      </w:sdt>
      <w:sdt>
        <w:sdtPr>
          <w:tag w:val="goog_rdk_766"/>
        </w:sdtPr>
        <w:sdtContent>
          <w:del w:author="Gill Mattheus" w:id="425" w:date="2024-07-10T18:46: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geval van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poging tot dubbele uitgave zou alleen de transactie die in een blok was opgenomen worden gebruikt om alle grootboeken bij te werken.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Toch loste dit het probleem van dubbele uitgaven niet volledig op. Als verschillende gebruikers namelijk verschillende blokken creëren (mogelijk met conflicterende transacties in deze verschillende blokken), en de verschillende blokken worden gelijktijdig naar verschillende delen van het netwerk gestuurd, zou exact hetzelfde probleem weer opduiken: het netwerk zou opsplitsen.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aangezien elk volgend blok de hash van het voorgaande blok zou bevatten, zou dit zelfs betekenen dat verschillende delen van het netwerk uiteindelijk compleet verschillende, onverenigbare </w:t>
      </w:r>
      <w:sdt>
        <w:sdtPr>
          <w:tag w:val="goog_rdk_767"/>
        </w:sdtPr>
        <w:sdtContent>
          <w:ins w:author="Gill Mattheus" w:id="426" w:date="2024-07-10T18:59: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block chains</w:t>
            </w:r>
          </w:ins>
        </w:sdtContent>
      </w:sdt>
      <w:sdt>
        <w:sdtPr>
          <w:tag w:val="goog_rdk_768"/>
        </w:sdtPr>
        <w:sdtContent>
          <w:del w:author="Gill Mattheus" w:id="426" w:date="2024-07-10T18:59: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blokketens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zouden creëren. Hierdoor zouden gebruikers op termijn hun eigendomsrechten op diverse manieren bijhouden en permanent </w:t>
      </w:r>
      <w:sdt>
        <w:sdtPr>
          <w:tag w:val="goog_rdk_769"/>
        </w:sdtPr>
        <w:sdtContent>
          <w:ins w:author="Gill Mattheus" w:id="427" w:date="2024-07-10T19:01: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buiten consensus vallen</w:t>
            </w:r>
          </w:ins>
        </w:sdtContent>
      </w:sdt>
      <w:sdt>
        <w:sdtPr>
          <w:tag w:val="goog_rdk_770"/>
        </w:sdtPr>
        <w:sdtContent>
          <w:del w:author="Gill Mattheus" w:id="427" w:date="2024-07-10T19:01: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een andere consensus bereiken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Gebruikers </w:t>
      </w:r>
      <w:sdt>
        <w:sdtPr>
          <w:tag w:val="goog_rdk_771"/>
        </w:sdtPr>
        <w:sdtContent>
          <w:ins w:author="Gill Mattheus" w:id="428" w:date="2024-07-10T19:02: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w:t>
            </w:r>
          </w:ins>
        </w:sdtContent>
      </w:sdt>
      <w:sdt>
        <w:sdtPr>
          <w:tag w:val="goog_rdk_772"/>
        </w:sdtPr>
        <w:sdtContent>
          <w:del w:author="Gill Mattheus" w:id="428" w:date="2024-07-10T19:02: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verschillende delen van het netwerk zouden niet meer met elkaar kunnen handelen.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Nakamoto wist dat alle Bitcoin</w:t>
      </w:r>
      <w:sdt>
        <w:sdtPr>
          <w:tag w:val="goog_rdk_773"/>
        </w:sdtPr>
        <w:sdtContent>
          <w:del w:author="Gill Mattheus" w:id="429" w:date="2024-07-10T19:02: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gebruikers zich moesten verenigen rond dezelfde </w:t>
      </w:r>
      <w:sdt>
        <w:sdtPr>
          <w:tag w:val="goog_rdk_774"/>
        </w:sdtPr>
        <w:sdtContent>
          <w:ins w:author="Gill Mattheus" w:id="430" w:date="2024-07-10T19:03: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block chain</w:t>
            </w:r>
          </w:ins>
        </w:sdtContent>
      </w:sdt>
      <w:sdt>
        <w:sdtPr>
          <w:tag w:val="goog_rdk_775"/>
        </w:sdtPr>
        <w:sdtContent>
          <w:del w:author="Gill Mattheus" w:id="430" w:date="2024-07-10T19:03: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blokketen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ook al betekende </w:t>
      </w:r>
      <w:sdt>
        <w:sdtPr>
          <w:tag w:val="goog_rdk_776"/>
        </w:sdtPr>
        <w:sdtContent>
          <w:ins w:author="Gill Mattheus" w:id="431" w:date="2024-07-10T19:03: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sommige gebruikers af en toe de blokken moesten opgeven die ze als eerste hadden ontvangen in geval van een conflict. Maar met mogelijk onbetrouwbare deelnemers en niemand die de leiding heeft, was het bepalen van </w:t>
      </w:r>
      <w:sdt>
        <w:sdtPr>
          <w:tag w:val="goog_rdk_777"/>
        </w:sdtPr>
        <w:sdtContent>
          <w:ins w:author="Gill Mattheus" w:id="432" w:date="2024-07-10T19:06: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welke </w:t>
      </w:r>
      <w:sdt>
        <w:sdtPr>
          <w:tag w:val="goog_rdk_778"/>
        </w:sdtPr>
        <w:sdtContent>
          <w:ins w:author="Gill Mattheus" w:id="433" w:date="2024-07-10T19:04: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block chain</w:t>
            </w:r>
          </w:ins>
        </w:sdtContent>
      </w:sdt>
      <w:sdt>
        <w:sdtPr>
          <w:tag w:val="goog_rdk_779"/>
        </w:sdtPr>
        <w:sdtContent>
          <w:del w:author="Gill Mattheus" w:id="433" w:date="2024-07-10T19:04: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blokketen</w:delText>
            </w:r>
          </w:del>
        </w:sdtContent>
      </w:sdt>
      <w:sdt>
        <w:sdtPr>
          <w:tag w:val="goog_rdk_780"/>
        </w:sdtPr>
        <w:sdtContent>
          <w:ins w:author="Gill Mattheus" w:id="433" w:date="2024-07-10T19:04: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zich</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w:t>
      </w:r>
      <w:sdt>
        <w:sdtPr>
          <w:tag w:val="goog_rdk_781"/>
        </w:sdtPr>
        <w:sdtContent>
          <w:ins w:author="Gill Mattheus" w:id="434" w:date="2024-07-10T19:06: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vestigen</w:t>
            </w:r>
          </w:ins>
        </w:sdtContent>
      </w:sdt>
      <w:sdt>
        <w:sdtPr>
          <w:tag w:val="goog_rdk_782"/>
        </w:sdtPr>
        <w:sdtContent>
          <w:del w:author="Gill Mattheus" w:id="434" w:date="2024-07-10T19:06: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handhaven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783"/>
        </w:sdtPr>
        <w:sdtContent>
          <w:ins w:author="Gill Mattheus" w:id="435" w:date="2024-07-10T19:04:41Z">
            <w:sdt>
              <w:sdtPr>
                <w:tag w:val="goog_rdk_784"/>
              </w:sdtPr>
              <w:sdtContent>
                <w:del w:author="Gill Mattheus" w:id="435" w:date="2024-07-10T19:04: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785"/>
        </w:sdtPr>
        <w:sdtContent>
          <w:del w:author="Gill Mattheus" w:id="435" w:date="2024-07-10T19:04: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alweer </w:t>
      </w:r>
      <w:sdt>
        <w:sdtPr>
          <w:tag w:val="goog_rdk_786"/>
        </w:sdtPr>
        <w:sdtContent>
          <w:ins w:author="Gill Mattheus" w:id="436" w:date="2024-07-10T19:04:43Z">
            <w:sdt>
              <w:sdtPr>
                <w:tag w:val="goog_rdk_787"/>
              </w:sdtPr>
              <w:sdtContent>
                <w:del w:author="Gill Mattheus" w:id="436" w:date="2024-07-10T19:04: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788"/>
        </w:sdtPr>
        <w:sdtContent>
          <w:del w:author="Gill Mattheus" w:id="436" w:date="2024-07-10T19:04: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uitstekend voorbeeld van het Byzantijnse Generaalsprobleem.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Hier komt het </w:t>
      </w:r>
      <w:sdt>
        <w:sdtPr>
          <w:tag w:val="goog_rdk_789"/>
        </w:sdtPr>
        <w:sdtContent>
          <w:ins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790"/>
        </w:sdtPr>
        <w:sdtContent>
          <w:del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proof-of-work</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systeem van Adam Back </w:t>
      </w:r>
      <w:sdt>
        <w:sdtPr>
          <w:tag w:val="goog_rdk_791"/>
        </w:sdtPr>
        <w:sdtContent>
          <w:ins w:author="Gill Mattheus" w:id="437" w:date="2024-07-10T19:20: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w:t>
            </w:r>
          </w:ins>
        </w:sdtContent>
      </w:sdt>
      <w:sdt>
        <w:sdtPr>
          <w:tag w:val="goog_rdk_792"/>
        </w:sdtPr>
        <w:sdtContent>
          <w:del w:author="Gill Mattheus" w:id="437" w:date="2024-07-10T19:20: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om de hoek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kijken, met zijn originele hashcash</w:t>
      </w:r>
      <w:sdt>
        <w:sdtPr>
          <w:tag w:val="goog_rdk_793"/>
        </w:sdtPr>
        <w:sdtContent>
          <w:del w:author="Gill Mattheus" w:id="438" w:date="2024-07-10T19:20: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voorstel dat de volgende referentie is in </w:t>
      </w:r>
      <w:sdt>
        <w:sdtPr>
          <w:tag w:val="goog_rdk_794"/>
        </w:sdtPr>
        <w:sdtContent>
          <w:ins w:author="Gill Mattheus" w:id="439" w:date="2024-07-10T19:21: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w:t>
            </w:r>
          </w:ins>
        </w:sdtContent>
      </w:sdt>
      <w:sdt>
        <w:sdtPr>
          <w:tag w:val="goog_rdk_795"/>
        </w:sdtPr>
        <w:sdtContent>
          <w:del w:author="Gill Mattheus" w:id="439" w:date="2024-07-10T19:21: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Bitcoin witboek. Proof</w:t>
      </w:r>
      <w:sdt>
        <w:sdtPr>
          <w:tag w:val="goog_rdk_796"/>
        </w:sdtPr>
        <w:sdtContent>
          <w:ins w:author="Gill Mattheus" w:id="440" w:date="2024-07-10T19:07: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797"/>
        </w:sdtPr>
        <w:sdtContent>
          <w:del w:author="Gill Mattheus" w:id="440" w:date="2024-07-10T19:07: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w:t>
      </w:r>
      <w:sdt>
        <w:sdtPr>
          <w:tag w:val="goog_rdk_798"/>
        </w:sdtPr>
        <w:sdtContent>
          <w:del w:author="Gill Mattheus" w:id="441" w:date="2024-07-10T19:07: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799"/>
        </w:sdtPr>
        <w:sdtContent>
          <w:ins w:author="Gill Mattheus" w:id="441" w:date="2024-07-10T19:07: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vormde op dat moment al de basis voor verschillende digitale muntontwerpen van Cypherpunk</w:t>
      </w:r>
      <w:sdt>
        <w:sdtPr>
          <w:tag w:val="goog_rdk_800"/>
        </w:sdtPr>
        <w:sdtContent>
          <w:ins w:author="Gill Mattheus" w:id="442" w:date="2024-07-10T19:21: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waaronder b-money, Bit Gold en RPOW. Maar waar deze ontwerpen gewoonlijk de </w:t>
      </w:r>
      <w:sdt>
        <w:sdtPr>
          <w:tag w:val="goog_rdk_801"/>
        </w:sdtPr>
        <w:sdtContent>
          <w:ins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802"/>
        </w:sdtPr>
        <w:sdtContent>
          <w:del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proof-of-work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hashes </w:t>
      </w:r>
      <w:sdt>
        <w:sdtPr>
          <w:tag w:val="goog_rdk_803"/>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443" w:date="2024-07-10T19:22:03Z">
                <w:rPr>
                  <w:rFonts w:ascii="Cambria" w:cs="Cambria" w:eastAsia="Cambria" w:hAnsi="Cambria"/>
                  <w:b w:val="0"/>
                  <w:i w:val="0"/>
                  <w:smallCaps w:val="0"/>
                  <w:strike w:val="0"/>
                  <w:color w:val="000000"/>
                  <w:sz w:val="24"/>
                  <w:szCs w:val="24"/>
                  <w:u w:val="none"/>
                  <w:shd w:fill="auto" w:val="clear"/>
                  <w:vertAlign w:val="baseline"/>
                </w:rPr>
              </w:rPrChange>
            </w:rPr>
            <w:t xml:space="preserve">zelf</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gebruikten als een vorm van geld, had Nakamoto, in wat een van zijn belangrijkste inzichten was, </w:t>
      </w:r>
      <w:sdt>
        <w:sdtPr>
          <w:tag w:val="goog_rdk_804"/>
        </w:sdtPr>
        <w:sdtContent>
          <w:ins w:author="Gill Mattheus" w:id="444" w:date="2024-07-10T19:22: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vernuftig nieuw gebruik voor bedacht.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806"/>
        </w:sdtPr>
        <w:sdtContent>
          <w:ins w:author="Gill Mattheus" w:id="445" w:date="2024-07-10T19:23: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807"/>
        </w:sdtPr>
        <w:sdtContent>
          <w:del w:author="Gill Mattheus" w:id="445" w:date="2024-07-10T19:23: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Het bewijs van werk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wordt </w:t>
      </w:r>
      <w:sdt>
        <w:sdtPr>
          <w:tag w:val="goog_rdk_808"/>
        </w:sdtPr>
        <w:sdtContent>
          <w:ins w:author="Gill Mattheus" w:id="446" w:date="2024-07-10T19:23: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Bitcoin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gebruikt als consensusmechanisme.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Naast een set van transacties en de hash van het voorgaande blok, zouden Bitcoin</w:t>
      </w:r>
      <w:sdt>
        <w:sdtPr>
          <w:tag w:val="goog_rdk_809"/>
        </w:sdtPr>
        <w:sdtContent>
          <w:del w:author="Gill Mattheus" w:id="447" w:date="2024-07-10T19:24: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blokken een derde ingrediënt bevatten: een nonce. Dit willekeurige getal zou samen met de rest van de inhoud van een blok gehasht worden om de blokhash te genereren. De truc van het </w:t>
      </w:r>
      <w:sdt>
        <w:sdtPr>
          <w:tag w:val="goog_rdk_810"/>
        </w:sdtPr>
        <w:sdtContent>
          <w:ins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811"/>
        </w:sdtPr>
        <w:sdtContent>
          <w:del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proof-of-work</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systeem was dan ook dat niet elk blok als geldig zou worden beschouwd. Alleen blokken met een blokhash die begint met een vooraf bepaald aantal nullen zouden worden geaccepteerd door het netwerk van gebruikers.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 zoals bij de productie van hashcash, zou de enige manier om een geldig blok te vinden, via vallen en opstaan zijn, een proces dat Satoshi Nakamoto later “mining”</w:t>
      </w:r>
      <w:sdt>
        <w:sdtPr>
          <w:tag w:val="goog_rdk_812"/>
        </w:sdtPr>
        <w:sdtContent>
          <w:ins w:author="Gill Mattheus" w:id="448" w:date="2024-07-10T19:27: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noemen</w:t>
      </w:r>
      <w:sdt>
        <w:sdtPr>
          <w:tag w:val="goog_rdk_813"/>
        </w:sdtPr>
        <w:sdtContent>
          <w:ins w:author="Gill Mattheus" w:id="449" w:date="2024-07-10T19:26: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mensen die aan het </w:t>
      </w:r>
      <w:sdt>
        <w:sdtPr>
          <w:tag w:val="goog_rdk_814"/>
        </w:sdtPr>
        <w:sdtContent>
          <w:ins w:author="Gill Mattheus" w:id="450" w:date="2024-07-10T19:27: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w:t>
            </w:r>
          </w:ins>
        </w:sdtContent>
      </w:sdt>
      <w:sdt>
        <w:sdtPr>
          <w:tag w:val="goog_rdk_815"/>
        </w:sdtPr>
        <w:sdtContent>
          <w:del w:author="Gill Mattheus" w:id="450" w:date="2024-07-10T19:27: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zijn (of de “</w:t>
      </w:r>
      <w:sdt>
        <w:sdtPr>
          <w:tag w:val="goog_rdk_816"/>
        </w:sdtPr>
        <w:sdtContent>
          <w:ins w:author="Gill Mattheus" w:id="451" w:date="2024-07-10T19:27: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delvers</w:t>
            </w:r>
          </w:ins>
        </w:sdtContent>
      </w:sdt>
      <w:sdt>
        <w:sdtPr>
          <w:tag w:val="goog_rdk_817"/>
        </w:sdtPr>
        <w:sdtContent>
          <w:del w:author="Gill Mattheus" w:id="451" w:date="2024-07-10T19:27: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miners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zouden willekeurig veel verschillende nonces in een </w:t>
      </w:r>
      <w:sdt>
        <w:sdtPr>
          <w:tag w:val="goog_rdk_818"/>
        </w:sdtPr>
        <w:sdtContent>
          <w:ins w:author="Gill Mattheus" w:id="452" w:date="2024-07-10T19:32: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ewenste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 moeten proberen op te nemen</w:t>
      </w:r>
      <w:sdt>
        <w:sdtPr>
          <w:tag w:val="goog_rdk_819"/>
        </w:sdtPr>
        <w:sdtContent>
          <w:del w:author="Gill Mattheus" w:id="453" w:date="2024-07-10T19:30: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dat ze willen construeren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totdat één van hen </w:t>
      </w:r>
      <w:sdt>
        <w:sdtPr>
          <w:tag w:val="goog_rdk_820"/>
        </w:sdtPr>
        <w:sdtContent>
          <w:del w:author="Gill Mattheus" w:id="454" w:date="2024-07-10T19:28: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zou</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821"/>
        </w:sdtPr>
        <w:sdtContent>
          <w:del w:author="Gill Mattheus" w:id="455" w:date="2024-07-10T19:28: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resulteren in de generatie van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geldige blokhash</w:t>
      </w:r>
      <w:sdt>
        <w:sdtPr>
          <w:tag w:val="goog_rdk_822"/>
        </w:sdtPr>
        <w:sdtContent>
          <w:ins w:author="Gill Mattheus" w:id="456" w:date="2024-07-10T19:28: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zou genereren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geldig blok </w:t>
      </w:r>
      <w:sdt>
        <w:sdtPr>
          <w:tag w:val="goog_rdk_823"/>
        </w:sdtPr>
        <w:sdtContent>
          <w:ins w:author="Gill Mattheus" w:id="457" w:date="2024-07-10T19:31: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824"/>
        </w:sdtPr>
        <w:sdtContent>
          <w:del w:author="Gill Mattheus" w:id="457" w:date="2024-07-10T19:31: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825"/>
        </w:sdtPr>
        <w:sdtContent>
          <w:ins w:author="Gill Mattheus" w:id="458" w:date="2024-07-10T19:31:09Z">
            <w:sdt>
              <w:sdtPr>
                <w:tag w:val="goog_rdk_826"/>
              </w:sdtPr>
              <w:sdtContent>
                <w:del w:author="Gill Mattheus" w:id="457" w:date="2024-07-10T19:31: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 door niemand zou kunnen worden aangepast nadat het geproduceerd was, omdat dat de blokhash ook zou veranderen </w:t>
      </w:r>
      <w:sdt>
        <w:sdtPr>
          <w:tag w:val="goog_rdk_827"/>
        </w:sdtPr>
        <w:sdtContent>
          <w:ins w:author="Gill Mattheus" w:id="459" w:date="2024-07-10T19:31: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dan over het netwerk worden verzonden, waarbij elke gebruiker hun eigendoms</w:t>
      </w:r>
      <w:sdt>
        <w:sdtPr>
          <w:tag w:val="goog_rdk_828"/>
        </w:sdtPr>
        <w:sdtContent>
          <w:ins w:author="Gill Mattheus" w:id="460" w:date="2024-07-10T19:31: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register</w:t>
            </w:r>
          </w:ins>
        </w:sdtContent>
      </w:sdt>
      <w:sdt>
        <w:sdtPr>
          <w:tag w:val="goog_rdk_829"/>
        </w:sdtPr>
        <w:sdtContent>
          <w:del w:author="Gill Mattheus" w:id="460" w:date="2024-07-10T19:31: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gegevens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bijwerken met de transacties in dit blok.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831"/>
        </w:sdtPr>
        <w:sdtContent>
          <w:ins w:author="Gill Mattheus" w:id="461" w:date="2024-07-10T19:33: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Delvers</w:t>
            </w:r>
          </w:ins>
        </w:sdtContent>
      </w:sdt>
      <w:sdt>
        <w:sdtPr>
          <w:tag w:val="goog_rdk_832"/>
        </w:sdtPr>
        <w:sdtContent>
          <w:del w:author="Gill Mattheus" w:id="461" w:date="2024-07-10T19:33: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Miners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zouden ondertussen hun </w:t>
      </w:r>
      <w:sdt>
        <w:sdtPr>
          <w:tag w:val="goog_rdk_833"/>
        </w:sdtPr>
        <w:sdtContent>
          <w:del w:author="Gill Mattheus" w:id="462" w:date="2024-07-10T19:33: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mining-</w:delText>
            </w:r>
          </w:del>
        </w:sdtContent>
      </w:sdt>
      <w:sdt>
        <w:sdtPr>
          <w:tag w:val="goog_rdk_834"/>
        </w:sdtPr>
        <w:sdtContent>
          <w:ins w:author="Gill Mattheus" w:id="462" w:date="2024-07-10T19:33: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delf</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inspanningen aanpassen om de nieuwe blo</w:t>
      </w:r>
      <w:sdt>
        <w:sdtPr>
          <w:tag w:val="goog_rdk_835"/>
        </w:sdtPr>
        <w:sdtContent>
          <w:del w:author="Gill Mattheus" w:id="463" w:date="2024-07-10T19:33: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khash op te nemen in een mogelijk volgend blok, dat op zijn beurt zijn eigen geldige blo</w:t>
      </w:r>
      <w:sdt>
        <w:sdtPr>
          <w:tag w:val="goog_rdk_836"/>
        </w:sdtPr>
        <w:sdtContent>
          <w:del w:author="Gill Mattheus" w:id="464" w:date="2024-07-10T19:33: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khash zou vereisen. Vergelijkbaar met hoe Bit Gold</w:t>
      </w:r>
      <w:sdt>
        <w:sdtPr>
          <w:tag w:val="goog_rdk_837"/>
        </w:sdtPr>
        <w:sdtContent>
          <w:del w:author="Gill Mattheus" w:id="465" w:date="2024-07-10T19:3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gebruikers (en vermoedelijk b-money</w:t>
      </w:r>
      <w:sdt>
        <w:sdtPr>
          <w:tag w:val="goog_rdk_838"/>
        </w:sdtPr>
        <w:sdtContent>
          <w:del w:author="Gill Mattheus" w:id="466" w:date="2024-07-10T19:34: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gebruikers) een cryptografische </w:t>
      </w:r>
      <w:sdt>
        <w:sdtPr>
          <w:tag w:val="goog_rdk_839"/>
        </w:sdtPr>
        <w:sdtContent>
          <w:ins w:author="Gill Mattheus" w:id="467" w:date="2024-07-10T19:36: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840"/>
        </w:sdtPr>
        <w:sdtContent>
          <w:del w:author="Gill Mattheus" w:id="467" w:date="2024-07-10T19:36: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hashes zouden produceren om valuta te creëren, waarbij elke geldige hash diende als </w:t>
      </w:r>
      <w:sdt>
        <w:sdtPr>
          <w:tag w:val="goog_rdk_841"/>
        </w:sdtPr>
        <w:sdtContent>
          <w:ins w:author="Gill Mattheus" w:id="468" w:date="2024-07-10T19:38: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potentiële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tekenreeks </w:t>
            </w:r>
          </w:ins>
        </w:sdtContent>
      </w:sdt>
      <w:sdt>
        <w:sdtPr>
          <w:tag w:val="goog_rdk_842"/>
        </w:sdtPr>
        <w:sdtContent>
          <w:del w:author="Gill Mattheus" w:id="468" w:date="2024-07-10T19:38: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kandidaat-string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 de volgende, zouden Bitcoin</w:t>
      </w:r>
      <w:sdt>
        <w:sdtPr>
          <w:tag w:val="goog_rdk_843"/>
        </w:sdtPr>
        <w:sdtContent>
          <w:ins w:author="Gill Mattheus" w:id="469" w:date="2024-07-10T19:39: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delvers</w:t>
            </w:r>
          </w:ins>
        </w:sdtContent>
      </w:sdt>
      <w:sdt>
        <w:sdtPr>
          <w:tag w:val="goog_rdk_844"/>
        </w:sdtPr>
        <w:sdtContent>
          <w:del w:author="Gill Mattheus" w:id="469" w:date="2024-07-10T19:39: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-miners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cryptografische </w:t>
      </w:r>
      <w:sdt>
        <w:sdtPr>
          <w:tag w:val="goog_rdk_845"/>
        </w:sdtPr>
        <w:sdtContent>
          <w:ins w:author="Gill Mattheus" w:id="470" w:date="2024-07-10T19:39: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846"/>
        </w:sdtPr>
        <w:sdtContent>
          <w:del w:author="Gill Mattheus" w:id="470" w:date="2024-07-10T19:39: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blokhashes produceren.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wat cruciaal is: de lengte van deze </w:t>
      </w:r>
      <w:sdt>
        <w:sdtPr>
          <w:tag w:val="goog_rdk_847"/>
        </w:sdtPr>
        <w:sdtContent>
          <w:ins w:author="Gill Mattheus" w:id="471" w:date="2024-07-10T19:39: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848"/>
        </w:sdtPr>
        <w:sdtContent>
          <w:del w:author="Gill Mattheus" w:id="471" w:date="2024-07-10T19:39: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als beslissende factor dienen in het geval van een conflict.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850"/>
        </w:sdtPr>
        <w:sdtContent>
          <w:ins w:author="Gill Mattheus" w:id="472" w:date="2024-07-10T19:3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w:t>
            </w:r>
          </w:ins>
        </w:sdtContent>
      </w:sdt>
      <w:sdt>
        <w:sdtPr>
          <w:tag w:val="goog_rdk_851"/>
        </w:sdtPr>
        <w:sdtContent>
          <w:del w:author="Gill Mattheus" w:id="472" w:date="2024-07-10T19:3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het geval dat 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twee conflicterende blokken over het Bitcoin</w:t>
      </w:r>
      <w:sdt>
        <w:sdtPr>
          <w:tag w:val="goog_rdk_852"/>
        </w:sdtPr>
        <w:sdtContent>
          <w:del w:author="Gill Mattheus" w:id="473" w:date="2024-07-10T19:39: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netwerk zouden circuleren, zou elke gebruiker in eerste instantie het blok accepteren dat ze eerst ontvangen, en miners zouden de hash van dat blok opnemen in het volgende blok dat ze zouden proberen te </w:t>
      </w:r>
      <w:sdt>
        <w:sdtPr>
          <w:tag w:val="goog_rdk_853"/>
        </w:sdtPr>
        <w:sdtContent>
          <w:ins w:author="Gill Mattheus" w:id="474" w:date="2024-07-10T19:4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w:t>
            </w:r>
          </w:ins>
        </w:sdtContent>
      </w:sdt>
      <w:sdt>
        <w:sdtPr>
          <w:tag w:val="goog_rdk_854"/>
        </w:sdtPr>
        <w:sdtContent>
          <w:del w:author="Gill Mattheus" w:id="474" w:date="2024-07-10T19:4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zekere zin zou het Bitcoin</w:t>
      </w:r>
      <w:sdt>
        <w:sdtPr>
          <w:tag w:val="goog_rdk_855"/>
        </w:sdtPr>
        <w:sdtContent>
          <w:del w:author="Gill Mattheus" w:id="475" w:date="2024-07-10T19:40: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netwerk inderdaad splitsen. Maar deze splitsing zou tijdelijk zijn. Zodra de ene kant van de splitsing sneller het volgende blok </w:t>
      </w:r>
      <w:sdt>
        <w:sdtPr>
          <w:tag w:val="goog_rdk_856"/>
        </w:sdtPr>
        <w:sdtContent>
          <w:ins w:author="Gill Mattheus" w:id="476" w:date="2024-07-10T19:40: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delft</w:t>
            </w:r>
          </w:ins>
        </w:sdtContent>
      </w:sdt>
      <w:sdt>
        <w:sdtPr>
          <w:tag w:val="goog_rdk_857"/>
        </w:sdtPr>
        <w:sdtContent>
          <w:del w:author="Gill Mattheus" w:id="476" w:date="2024-07-10T19:40: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 de andere kant van de splitsing, en hun versie van de block</w:t>
      </w:r>
      <w:sdt>
        <w:sdtPr>
          <w:tag w:val="goog_rdk_858"/>
        </w:sdtPr>
        <w:sdtContent>
          <w:ins w:author="Gill Mattheus" w:id="477" w:date="2024-07-10T19:40: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chain langer wordt dan het alternatief, zouden Bitcoin</w:t>
      </w:r>
      <w:sdt>
        <w:sdtPr>
          <w:tag w:val="goog_rdk_859"/>
        </w:sdtPr>
        <w:sdtContent>
          <w:del w:author="Gill Mattheus" w:id="478" w:date="2024-07-10T19:41: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gebruikers en </w:t>
      </w:r>
      <w:sdt>
        <w:sdtPr>
          <w:tag w:val="goog_rdk_860"/>
        </w:sdtPr>
        <w:sdtContent>
          <w:ins w:author="Gill Mattheus" w:id="479" w:date="2024-07-10T19:41: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delvers</w:t>
            </w:r>
          </w:ins>
        </w:sdtContent>
      </w:sdt>
      <w:sdt>
        <w:sdtPr>
          <w:tag w:val="goog_rdk_861"/>
        </w:sdtPr>
        <w:sdtContent>
          <w:del w:author="Gill Mattheus" w:id="479" w:date="2024-07-10T19:41: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miners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beide kanten van de splitsing deze langste </w:t>
      </w:r>
      <w:sdt>
        <w:sdtPr>
          <w:tag w:val="goog_rdk_862"/>
        </w:sdtPr>
        <w:sdtContent>
          <w:ins w:author="Gill Mattheus" w:id="480" w:date="2024-07-10T19:41: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863"/>
        </w:sdtPr>
        <w:sdtContent>
          <w:del w:author="Gill Mattheus" w:id="480" w:date="2024-07-10T19:41: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accepteren, waarbij ze de kortere </w:t>
      </w:r>
      <w:sdt>
        <w:sdtPr>
          <w:tag w:val="goog_rdk_864"/>
        </w:sdtPr>
        <w:sdtContent>
          <w:ins w:author="Gill Mattheus" w:id="481" w:date="2024-07-10T19:41: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865"/>
        </w:sdtPr>
        <w:sdtContent>
          <w:del w:author="Gill Mattheus" w:id="481" w:date="2024-07-10T19:41: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verlaten en daarmee de splitsing oplossen.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het Byzantijnse Generaals</w:t>
      </w:r>
      <w:sdt>
        <w:sdtPr>
          <w:tag w:val="goog_rdk_866"/>
        </w:sdtPr>
        <w:sdtContent>
          <w:del w:author="Gill Mattheus" w:id="482" w:date="2024-07-10T19:42: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867"/>
        </w:sdtPr>
        <w:sdtContent>
          <w:ins w:author="Gill Mattheus" w:id="482" w:date="2024-07-10T19:42: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ins>
        </w:sdtContent>
      </w:sdt>
      <w:sdt>
        <w:sdtPr>
          <w:tag w:val="goog_rdk_868"/>
        </w:sdtPr>
        <w:sdtContent>
          <w:del w:author="Gill Mattheus" w:id="482" w:date="2024-07-10T19:42: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robleem te overkomen, bedacht </w:t>
      </w:r>
      <w:sdt>
        <w:sdtPr>
          <w:tag w:val="goog_rdk_869"/>
        </w:sdtPr>
        <w:sdtContent>
          <w:ins w:author="Gill Mattheus" w:id="483" w:date="2024-07-10T19:44: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sluwe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Satoshi Nakamoto </w:t>
      </w:r>
      <w:sdt>
        <w:sdtPr>
          <w:tag w:val="goog_rdk_870"/>
        </w:sdtPr>
        <w:sdtContent>
          <w:del w:author="Gill Mattheus" w:id="484" w:date="2024-07-10T19:44: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sluw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nieuwe toepassing voor ‘</w:t>
      </w:r>
      <w:sdt>
        <w:sdtPr>
          <w:tag w:val="goog_rdk_871"/>
        </w:sdtPr>
        <w:sdtContent>
          <w:ins w:author="Gill Mattheus" w:id="485" w:date="2024-07-10T19:44: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872"/>
        </w:sdtPr>
        <w:sdtContent>
          <w:del w:author="Gill Mattheus" w:id="485" w:date="2024-07-10T19:44: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w:delText>
            </w:r>
          </w:del>
        </w:sdtContent>
      </w:sdt>
      <w:sdt>
        <w:sdtPr>
          <w:tag w:val="goog_rdk_873"/>
        </w:sdtPr>
        <w:sdtContent>
          <w:ins w:author="Gill Mattheus" w:id="486" w:date="2024-07-10T19:07:38Z">
            <w:sdt>
              <w:sdtPr>
                <w:tag w:val="goog_rdk_874"/>
              </w:sdtPr>
              <w:sdtContent>
                <w:del w:author="Gill Mattheus" w:id="485" w:date="2024-07-10T19:44: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875"/>
        </w:sdtPr>
        <w:sdtContent>
          <w:del w:author="Gill Mattheus" w:id="485" w:date="2024-07-10T19:44: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of</w:delText>
            </w:r>
          </w:del>
        </w:sdtContent>
      </w:sdt>
      <w:sdt>
        <w:sdtPr>
          <w:tag w:val="goog_rdk_876"/>
        </w:sdtPr>
        <w:sdtContent>
          <w:ins w:author="Gill Mattheus" w:id="487" w:date="2024-07-10T19:07:39Z">
            <w:sdt>
              <w:sdtPr>
                <w:tag w:val="goog_rdk_877"/>
              </w:sdtPr>
              <w:sdtContent>
                <w:del w:author="Gill Mattheus" w:id="485" w:date="2024-07-10T19:44: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878"/>
        </w:sdtPr>
        <w:sdtContent>
          <w:del w:author="Gill Mattheus" w:id="485" w:date="2024-07-10T19:44: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door het in te zetten als een </w:t>
      </w:r>
      <w:sdt>
        <w:sdtPr>
          <w:tag w:val="goog_rdk_879"/>
        </w:sdtPr>
        <w:sdtContent>
          <w:ins w:author="Gill Mattheus" w:id="488" w:date="2024-07-10T19:45: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decentrale</w:t>
            </w:r>
          </w:ins>
        </w:sdtContent>
      </w:sdt>
      <w:sdt>
        <w:sdtPr>
          <w:tag w:val="goog_rdk_880"/>
        </w:sdtPr>
        <w:sdtContent>
          <w:del w:author="Gill Mattheus" w:id="488" w:date="2024-07-10T19:45: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onafhankelijke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beslisser om consensus te bereiken. </w:t>
      </w:r>
      <w:sdt>
        <w:sdtPr>
          <w:tag w:val="goog_rdk_881"/>
        </w:sdtPr>
        <w:sdtContent>
          <w:ins w:author="Gill Mattheus" w:id="489" w:date="2024-07-10T19:46: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Omdat</w:t>
            </w:r>
          </w:ins>
        </w:sdtContent>
      </w:sdt>
      <w:sdt>
        <w:sdtPr>
          <w:tag w:val="goog_rdk_882"/>
        </w:sdtPr>
        <w:sdtContent>
          <w:del w:author="Gill Mattheus" w:id="489" w:date="2024-07-10T19:46: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Juist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883"/>
        </w:sdtPr>
        <w:sdtContent>
          <w:del w:author="Gill Mattheus" w:id="490" w:date="2024-07-10T19:47: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omdat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iedereen een ‘</w:t>
      </w:r>
      <w:sdt>
        <w:sdtPr>
          <w:tag w:val="goog_rdk_884"/>
        </w:sdtPr>
        <w:sdtContent>
          <w:ins w:author="Gill Mattheus" w:id="491" w:date="2024-07-10T19:46: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885"/>
        </w:sdtPr>
        <w:sdtContent>
          <w:del w:author="Gill Mattheus" w:id="491" w:date="2024-07-10T19:46: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w:delText>
            </w:r>
          </w:del>
        </w:sdtContent>
      </w:sdt>
      <w:sdt>
        <w:sdtPr>
          <w:tag w:val="goog_rdk_886"/>
        </w:sdtPr>
        <w:sdtContent>
          <w:ins w:author="Gill Mattheus" w:id="492" w:date="2024-07-10T19:07:43Z">
            <w:sdt>
              <w:sdtPr>
                <w:tag w:val="goog_rdk_887"/>
              </w:sdtPr>
              <w:sdtContent>
                <w:del w:author="Gill Mattheus" w:id="491" w:date="2024-07-10T19:46: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888"/>
        </w:sdtPr>
        <w:sdtContent>
          <w:del w:author="Gill Mattheus" w:id="491" w:date="2024-07-10T19:46: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of</w:delText>
            </w:r>
          </w:del>
        </w:sdtContent>
      </w:sdt>
      <w:sdt>
        <w:sdtPr>
          <w:tag w:val="goog_rdk_889"/>
        </w:sdtPr>
        <w:sdtContent>
          <w:ins w:author="Gill Mattheus" w:id="493" w:date="2024-07-10T19:07:45Z">
            <w:sdt>
              <w:sdtPr>
                <w:tag w:val="goog_rdk_890"/>
              </w:sdtPr>
              <w:sdtContent>
                <w:del w:author="Gill Mattheus" w:id="491" w:date="2024-07-10T19:46: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891"/>
        </w:sdtPr>
        <w:sdtContent>
          <w:del w:author="Gill Mattheus" w:id="491" w:date="2024-07-10T19:46: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kan </w:t>
      </w:r>
      <w:sdt>
        <w:sdtPr>
          <w:tag w:val="goog_rdk_892"/>
        </w:sdtPr>
        <w:sdtContent>
          <w:ins w:author="Gill Mattheus" w:id="494" w:date="2024-07-10T19:46: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uitoefenen</w:t>
            </w:r>
          </w:ins>
        </w:sdtContent>
      </w:sdt>
      <w:sdt>
        <w:sdtPr>
          <w:tag w:val="goog_rdk_893"/>
        </w:sdtPr>
        <w:sdtContent>
          <w:del w:author="Gill Mattheus" w:id="494" w:date="2024-07-10T19:46: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leveren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omdat iedereen eenvoudig de geldigheid ervan kan controleren zonder anderen te hoeven vertrouwen, paste dit perfect binnen het leiderloze ontwerp van Bitcoin.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netwerk is robuust in zijn ongestructureerde eenvoud,” concludeerde Nakamoto in zijn </w:t>
      </w:r>
      <w:sdt>
        <w:sdtPr>
          <w:tag w:val="goog_rdk_894"/>
        </w:sdtPr>
        <w:sdtContent>
          <w:ins w:author="Gill Mattheus" w:id="495" w:date="2024-07-10T19:48: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w:t>
            </w:r>
          </w:ins>
        </w:sdtContent>
      </w:sdt>
      <w:sdt>
        <w:sdtPr>
          <w:tag w:val="goog_rdk_895"/>
        </w:sdtPr>
        <w:sdtContent>
          <w:del w:author="Gill Mattheus" w:id="495" w:date="2024-07-10T19:48: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nodes werken allemaal tegelijk met weinig coördinatie.”</w:t>
      </w:r>
    </w:p>
    <w:bookmarkStart w:colFirst="0" w:colLast="0" w:name="bookmark=id.3rdcrjn" w:id="11"/>
    <w:bookmarkEnd w:id="11"/>
    <w:sdt>
      <w:sdtPr>
        <w:tag w:val="goog_rdk_896"/>
      </w:sdtPr>
      <w:sdtContent>
        <w:p w:rsidR="00000000" w:rsidDel="00000000" w:rsidP="00000000" w:rsidRDefault="00000000" w:rsidRPr="00000000" w14:paraId="00000083">
          <w:pPr>
            <w:pStyle w:val="Heading3"/>
            <w:jc w:val="center"/>
            <w:rPr/>
            <w:pPrChange w:author="Gill Mattheus" w:id="0" w:date="2024-07-10T19:48:46Z">
              <w:pPr>
                <w:pStyle w:val="Heading3"/>
              </w:pPr>
            </w:pPrChange>
          </w:pPr>
          <w:r w:rsidDel="00000000" w:rsidR="00000000" w:rsidRPr="00000000">
            <w:rPr>
              <w:rtl w:val="0"/>
            </w:rPr>
            <w:t xml:space="preserve">Muntuitgifte</w:t>
          </w:r>
        </w:p>
      </w:sdtContent>
    </w:sdt>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Bitcoin</w:t>
      </w:r>
      <w:sdt>
        <w:sdtPr>
          <w:tag w:val="goog_rdk_897"/>
        </w:sdtPr>
        <w:sdtContent>
          <w:del w:author="Gill Mattheus" w:id="497" w:date="2024-07-10T19:48: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gebruikers </w:t>
      </w:r>
      <w:sdt>
        <w:sdtPr>
          <w:tag w:val="goog_rdk_898"/>
        </w:sdtPr>
        <w:sdtContent>
          <w:ins w:author="Gill Mattheus" w:id="498" w:date="2024-07-10T19:49: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899"/>
        </w:sdtPr>
        <w:sdtContent>
          <w:del w:author="Gill Mattheus" w:id="498" w:date="2024-07-10T19:49: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bewijs van werk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zouden produceren</w:t>
      </w:r>
      <w:sdt>
        <w:sdtPr>
          <w:tag w:val="goog_rdk_900"/>
        </w:sdtPr>
        <w:sdtContent>
          <w:ins w:author="Gill Mattheus" w:id="499" w:date="2024-07-10T19:49: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dus </w:t>
            </w:r>
          </w:ins>
        </w:sdtContent>
      </w:sdt>
      <w:sdt>
        <w:sdtPr>
          <w:tag w:val="goog_rdk_901"/>
        </w:sdtPr>
        <w:sdtContent>
          <w:del w:author="Gill Mattheus" w:id="499" w:date="2024-07-10T19:49: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blokken </w:t>
      </w:r>
      <w:sdt>
        <w:sdtPr>
          <w:tag w:val="goog_rdk_902"/>
        </w:sdtPr>
        <w:sdtContent>
          <w:ins w:author="Gill Mattheus" w:id="500" w:date="2024-07-10T19:49: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 </w:t>
            </w:r>
          </w:ins>
        </w:sdtContent>
      </w:sdt>
      <w:sdt>
        <w:sdtPr>
          <w:tag w:val="goog_rdk_903"/>
        </w:sdtPr>
        <w:sdtContent>
          <w:del w:author="Gill Mattheus" w:id="500" w:date="2024-07-10T19:49: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mijnen</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904"/>
        </w:sdtPr>
        <w:sdtContent>
          <w:del w:author="Gill Mattheus" w:id="501" w:date="2024-07-10T19:49: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hadden ze een </w:t>
      </w:r>
      <w:sdt>
        <w:sdtPr>
          <w:tag w:val="goog_rdk_905"/>
        </w:sdtPr>
        <w:sdtContent>
          <w:ins w:author="Gill Mattheus" w:id="502" w:date="2024-07-10T19:50: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aansporing</w:t>
            </w:r>
          </w:ins>
        </w:sdtContent>
      </w:sdt>
      <w:sdt>
        <w:sdtPr>
          <w:tag w:val="goog_rdk_906"/>
        </w:sdtPr>
        <w:sdtContent>
          <w:del w:author="Gill Mattheus" w:id="502" w:date="2024-07-10T19:50: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stimulans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nodig.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908"/>
        </w:sdtPr>
        <w:sdtContent>
          <w:ins w:author="Gill Mattheus" w:id="503" w:date="2024-07-10T19:50: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Delvers</w:t>
            </w:r>
          </w:ins>
        </w:sdtContent>
      </w:sdt>
      <w:sdt>
        <w:sdtPr>
          <w:tag w:val="goog_rdk_909"/>
        </w:sdtPr>
        <w:sdtContent>
          <w:del w:author="Gill Mattheus" w:id="503" w:date="2024-07-10T19:50: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Mijnwerkers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zouden dus beloond worden met bitcoin</w:t>
      </w:r>
      <w:sdt>
        <w:sdtPr>
          <w:tag w:val="goog_rdk_910"/>
        </w:sdtPr>
        <w:sdtContent>
          <w:del w:author="Gill Mattheus" w:id="504" w:date="2024-07-10T19:50: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eenheden als ze een geldig</w:t>
      </w:r>
      <w:sdt>
        <w:sdtPr>
          <w:tag w:val="goog_rdk_911"/>
        </w:sdtPr>
        <w:sdtContent>
          <w:ins w:author="Gill Mattheus" w:id="505" w:date="2024-07-10T19:51: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blok </w:t>
      </w:r>
      <w:sdt>
        <w:sdtPr>
          <w:tag w:val="goog_rdk_912"/>
        </w:sdtPr>
        <w:sdtContent>
          <w:ins w:author="Gill Mattheus" w:id="506" w:date="2024-07-10T19:50: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w:t>
            </w:r>
          </w:ins>
        </w:sdtContent>
      </w:sdt>
      <w:sdt>
        <w:sdtPr>
          <w:tag w:val="goog_rdk_913"/>
        </w:sdtPr>
        <w:sdtContent>
          <w:del w:author="Gill Mattheus" w:id="506" w:date="2024-07-10T19:50: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mijnen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legde Nakamoto uit in zijn </w:t>
      </w:r>
      <w:sdt>
        <w:sdtPr>
          <w:tag w:val="goog_rdk_914"/>
        </w:sdtPr>
        <w:sdtContent>
          <w:ins w:author="Gill Mattheus" w:id="507" w:date="2024-07-10T19:51: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w:t>
            </w:r>
          </w:ins>
        </w:sdtContent>
      </w:sdt>
      <w:sdt>
        <w:sdtPr>
          <w:tag w:val="goog_rdk_915"/>
        </w:sdtPr>
        <w:sdtContent>
          <w:del w:author="Gill Mattheus" w:id="507" w:date="2024-07-10T19:51: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Deze </w:t>
      </w:r>
      <w:sdt>
        <w:sdtPr>
          <w:tag w:val="goog_rdk_916"/>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508" w:date="2024-07-10T19:51:23Z">
                <w:rPr>
                  <w:rFonts w:ascii="Cambria" w:cs="Cambria" w:eastAsia="Cambria" w:hAnsi="Cambria"/>
                  <w:b w:val="0"/>
                  <w:i w:val="0"/>
                  <w:smallCaps w:val="0"/>
                  <w:strike w:val="0"/>
                  <w:color w:val="000000"/>
                  <w:sz w:val="24"/>
                  <w:szCs w:val="24"/>
                  <w:u w:val="none"/>
                  <w:shd w:fill="auto" w:val="clear"/>
                  <w:vertAlign w:val="baseline"/>
                </w:rPr>
              </w:rPrChange>
            </w:rPr>
            <w:t xml:space="preserve">blokbeloning</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deels bestaan uit transactiekosten, betaald door andere gebruikers om hun transactie in een nieuw blok op te nemen. Maar het grootste deel van de blokbeloning zou aanvankelijk bestaan uit gloednieuwe munten.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loste op een elegante manier twee problemen tegelijk op: ten eerste bood het een </w:t>
      </w:r>
      <w:sdt>
        <w:sdtPr>
          <w:tag w:val="goog_rdk_917"/>
        </w:sdtPr>
        <w:sdtContent>
          <w:ins w:author="Gill Mattheus" w:id="509" w:date="2024-07-10T19:52: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aansporing</w:t>
            </w:r>
          </w:ins>
        </w:sdtContent>
      </w:sdt>
      <w:sdt>
        <w:sdtPr>
          <w:tag w:val="goog_rdk_918"/>
        </w:sdtPr>
        <w:sdtContent>
          <w:del w:author="Gill Mattheus" w:id="509" w:date="2024-07-10T19:52: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stimulans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 te </w:t>
      </w:r>
      <w:sdt>
        <w:sdtPr>
          <w:tag w:val="goog_rdk_919"/>
        </w:sdtPr>
        <w:sdtContent>
          <w:ins w:author="Gill Mattheus" w:id="510" w:date="2024-07-10T19:52: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w:t>
            </w:r>
          </w:ins>
        </w:sdtContent>
      </w:sdt>
      <w:sdt>
        <w:sdtPr>
          <w:tag w:val="goog_rdk_920"/>
        </w:sdtPr>
        <w:sdtContent>
          <w:del w:author="Gill Mattheus" w:id="510" w:date="2024-07-10T19:52: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(waardoor het netwerk </w:t>
      </w:r>
      <w:sdt>
        <w:sdtPr>
          <w:tag w:val="goog_rdk_921"/>
        </w:sdtPr>
        <w:sdtContent>
          <w:ins w:author="Gill Mattheus" w:id="511" w:date="2024-07-10T19:5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kon overeenkomen </w:t>
            </w:r>
          </w:ins>
        </w:sdtContent>
      </w:sdt>
      <w:sdt>
        <w:sdtPr>
          <w:tag w:val="goog_rdk_922"/>
        </w:sdtPr>
        <w:sdtContent>
          <w:del w:author="Gill Mattheus" w:id="511" w:date="2024-07-10T19:5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overeenstemming kon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923"/>
        </w:sdtPr>
        <w:sdtContent>
          <w:del w:author="Gill Mattheus" w:id="512" w:date="2024-07-10T19:52: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bereiken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 de staat van het grootboek), en ten tweede fungeerde het als methode om nieuwe valuta in omloop te brengen zonder een centrale uitgever. Bovendien</w:t>
      </w:r>
      <w:sdt>
        <w:sdtPr>
          <w:tag w:val="goog_rdk_924"/>
        </w:sdtPr>
        <w:sdtContent>
          <w:del w:author="Gill Mattheus" w:id="513" w:date="2024-07-10T19:53: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deed het dit op een bijzonder slimme manier: hoewel </w:t>
      </w:r>
      <w:sdt>
        <w:sdtPr>
          <w:tag w:val="goog_rdk_925"/>
        </w:sdtPr>
        <w:sdtContent>
          <w:ins w:author="Gill Mattheus" w:id="514" w:date="2024-07-10T19:53: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926"/>
        </w:sdtPr>
        <w:sdtContent>
          <w:del w:author="Gill Mattheus" w:id="514" w:date="2024-07-10T19:53: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927"/>
        </w:sdtPr>
        <w:sdtContent>
          <w:ins w:author="Gill Mattheus" w:id="515" w:date="2024-07-10T19:08:10Z">
            <w:sdt>
              <w:sdtPr>
                <w:tag w:val="goog_rdk_928"/>
              </w:sdtPr>
              <w:sdtContent>
                <w:del w:author="Gill Mattheus" w:id="514" w:date="2024-07-10T19:53: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929"/>
        </w:sdtPr>
        <w:sdtContent>
          <w:del w:author="Gill Mattheus" w:id="514" w:date="2024-07-10T19:53: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of</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930"/>
        </w:sdtPr>
        <w:sdtContent>
          <w:ins w:author="Gill Mattheus" w:id="516" w:date="2024-07-10T19:08:11Z">
            <w:sdt>
              <w:sdtPr>
                <w:tag w:val="goog_rdk_931"/>
              </w:sdtPr>
              <w:sdtContent>
                <w:del w:author="Gill Mattheus" w:id="514" w:date="2024-07-10T19:53: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sdt>
        <w:sdtPr>
          <w:tag w:val="goog_rdk_932"/>
        </w:sdtPr>
        <w:sdtContent>
          <w:del w:author="Gill Mattheus" w:id="514" w:date="2024-07-10T19:53: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kon worden gebruikt om nieuwe valuta te verdienen, was de hoeveelheid bitcoin die bij elk nieuw </w:t>
      </w:r>
      <w:sdt>
        <w:sdtPr>
          <w:tag w:val="goog_rdk_933"/>
        </w:sdtPr>
        <w:sdtContent>
          <w:ins w:author="Gill Mattheus" w:id="517" w:date="2024-07-10T19:5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w:t>
            </w:r>
          </w:ins>
        </w:sdtContent>
      </w:sdt>
      <w:sdt>
        <w:sdtPr>
          <w:tag w:val="goog_rdk_934"/>
        </w:sdtPr>
        <w:sdtContent>
          <w:del w:author="Gill Mattheus" w:id="517" w:date="2024-07-10T19:5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block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omloop kwam </w:t>
      </w:r>
      <w:sdt>
        <w:sdtPr>
          <w:tag w:val="goog_rdk_935"/>
        </w:sdtPr>
        <w:sdtContent>
          <w:ins w:author="Gill Mattheus" w:id="518" w:date="2024-07-10T19:54: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feite</w:t>
            </w:r>
          </w:ins>
        </w:sdtContent>
      </w:sdt>
      <w:sdt>
        <w:sdtPr>
          <w:tag w:val="goog_rdk_936"/>
        </w:sdtPr>
        <w:sdtContent>
          <w:del w:author="Gill Mattheus" w:id="518" w:date="2024-07-10T19:54: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eigenlijk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937"/>
        </w:sdtPr>
        <w:sdtContent>
          <w:ins w:author="Gill Mattheus" w:id="519" w:date="2024-07-10T19:54: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vastgelegd</w:t>
            </w:r>
          </w:ins>
        </w:sdtContent>
      </w:sdt>
      <w:sdt>
        <w:sdtPr>
          <w:tag w:val="goog_rdk_938"/>
        </w:sdtPr>
        <w:sdtContent>
          <w:del w:author="Gill Mattheus" w:id="519" w:date="2024-07-10T19:54: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vastgesteld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Ongeacht hoeveel energie het had gekost om een geldig </w:t>
      </w:r>
      <w:sdt>
        <w:sdtPr>
          <w:tag w:val="goog_rdk_939"/>
        </w:sdtPr>
        <w:sdtContent>
          <w:ins w:author="Gill Mattheus" w:id="520" w:date="2024-07-10T19:5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w:t>
            </w:r>
          </w:ins>
        </w:sdtContent>
      </w:sdt>
      <w:sdt>
        <w:sdtPr>
          <w:tag w:val="goog_rdk_940"/>
        </w:sdtPr>
        <w:sdtContent>
          <w:del w:author="Gill Mattheus" w:id="520" w:date="2024-07-10T19:5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block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produceren, het aantal nieuwe munten dat per </w:t>
      </w:r>
      <w:sdt>
        <w:sdtPr>
          <w:tag w:val="goog_rdk_941"/>
        </w:sdtPr>
        <w:sdtContent>
          <w:ins w:author="Gill Mattheus" w:id="521" w:date="2024-07-10T19:54: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 </w:t>
            </w:r>
          </w:ins>
        </w:sdtContent>
      </w:sdt>
      <w:sdt>
        <w:sdtPr>
          <w:tag w:val="goog_rdk_942"/>
        </w:sdtPr>
        <w:sdtContent>
          <w:del w:author="Gill Mattheus" w:id="521" w:date="2024-07-10T19:54: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block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werd beloond, zou hetzelfde blijven.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944"/>
        </w:sdtPr>
        <w:sdtContent>
          <w:ins w:author="Gill Mattheus" w:id="522" w:date="2024-07-10T19:55: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Daarenboven</w:t>
            </w:r>
          </w:ins>
        </w:sdtContent>
      </w:sdt>
      <w:sdt>
        <w:sdtPr>
          <w:tag w:val="goog_rdk_945"/>
        </w:sdtPr>
        <w:sdtContent>
          <w:del w:author="Gill Mattheus" w:id="522" w:date="2024-07-10T19:55: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Bovendien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946"/>
        </w:sdtPr>
        <w:sdtContent>
          <w:ins w:author="Gill Mattheus" w:id="523" w:date="2024-07-10T19:55: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947"/>
        </w:sdtPr>
        <w:sdtContent>
          <w:del w:author="Gill Mattheus" w:id="523" w:date="2024-07-10T19:55: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948"/>
        </w:sdtPr>
        <w:sdtContent>
          <w:ins w:author="Gill Mattheus" w:id="524" w:date="2024-07-10T19:55:24Z">
            <w:sdt>
              <w:sdtPr>
                <w:tag w:val="goog_rdk_949"/>
              </w:sdtPr>
              <w:sdtContent>
                <w:del w:author="Gill Mattheus" w:id="523" w:date="2024-07-10T19:55: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dit kan wel eens een van Nakamoto’s belangrijkste originele innovaties zijn, </w:t>
      </w:r>
      <w:sdt>
        <w:sdtPr>
          <w:tag w:val="goog_rdk_950"/>
        </w:sdtPr>
        <w:sdtContent>
          <w:ins w:author="Gill Mattheus" w:id="525" w:date="2024-07-10T19:55: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niet gebaseerd </w:t>
      </w:r>
      <w:sdt>
        <w:sdtPr>
          <w:tag w:val="goog_rdk_951"/>
        </w:sdtPr>
        <w:sdtContent>
          <w:ins w:author="Gill Mattheus" w:id="526" w:date="2024-07-10T19:55: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eerdere digitale geld</w:t>
      </w:r>
      <w:sdt>
        <w:sdtPr>
          <w:tag w:val="goog_rdk_952"/>
        </w:sdtPr>
        <w:sdtContent>
          <w:ins w:author="Gill Mattheus" w:id="527" w:date="2024-07-10T19:55: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systemen</w:t>
            </w:r>
          </w:ins>
        </w:sdtContent>
      </w:sdt>
      <w:sdt>
        <w:sdtPr>
          <w:tag w:val="goog_rdk_953"/>
        </w:sdtPr>
        <w:sdtContent>
          <w:del w:author="Gill Mattheus" w:id="527" w:date="2024-07-10T19:55: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schema’s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954"/>
        </w:sdtPr>
        <w:sdtContent>
          <w:ins w:author="Gill Mattheus" w:id="528" w:date="2024-07-10T19:5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955"/>
        </w:sdtPr>
        <w:sdtContent>
          <w:del w:author="Gill Mattheus" w:id="528" w:date="2024-07-10T19:5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956"/>
        </w:sdtPr>
        <w:sdtContent>
          <w:ins w:author="Gill Mattheus" w:id="529" w:date="2024-07-10T19:55:52Z">
            <w:sdt>
              <w:sdtPr>
                <w:tag w:val="goog_rdk_957"/>
              </w:sdtPr>
              <w:sdtContent>
                <w:del w:author="Gill Mattheus" w:id="528" w:date="2024-07-10T19:5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een </w:t>
      </w:r>
      <w:sdt>
        <w:sdtPr>
          <w:tag w:val="goog_rdk_958"/>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530" w:date="2024-07-10T19:56:01Z">
                <w:rPr>
                  <w:rFonts w:ascii="Cambria" w:cs="Cambria" w:eastAsia="Cambria" w:hAnsi="Cambria"/>
                  <w:b w:val="0"/>
                  <w:i w:val="0"/>
                  <w:smallCaps w:val="0"/>
                  <w:strike w:val="0"/>
                  <w:color w:val="000000"/>
                  <w:sz w:val="24"/>
                  <w:szCs w:val="24"/>
                  <w:u w:val="none"/>
                  <w:shd w:fill="auto" w:val="clear"/>
                  <w:vertAlign w:val="baseline"/>
                </w:rPr>
              </w:rPrChange>
            </w:rPr>
            <w:t xml:space="preserve">aanpassing</w:t>
          </w:r>
        </w:sdtContent>
      </w:sdt>
      <w:sdt>
        <w:sdtPr>
          <w:tag w:val="goog_rdk_959"/>
        </w:sdtPr>
        <w:sdtContent>
          <w:del w:author="Gill Mattheus" w:id="531" w:date="2024-07-10T19:57:41Z"/>
          <w:sdt>
            <w:sdtPr>
              <w:tag w:val="goog_rdk_960"/>
            </w:sdtPr>
            <w:sdtContent>
              <w:del w:author="Gill Mattheus" w:id="531" w:date="2024-07-10T19:57:41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530" w:date="2024-07-10T19:56:01Z">
                      <w:rPr>
                        <w:rFonts w:ascii="Cambria" w:cs="Cambria" w:eastAsia="Cambria" w:hAnsi="Cambria"/>
                        <w:b w:val="0"/>
                        <w:i w:val="0"/>
                        <w:smallCaps w:val="0"/>
                        <w:strike w:val="0"/>
                        <w:color w:val="000000"/>
                        <w:sz w:val="24"/>
                        <w:szCs w:val="24"/>
                        <w:u w:val="none"/>
                        <w:shd w:fill="auto" w:val="clear"/>
                        <w:vertAlign w:val="baseline"/>
                      </w:rPr>
                    </w:rPrChange>
                  </w:rPr>
                  <w:delText xml:space="preserve">s</w:delText>
                </w:r>
              </w:del>
            </w:sdtContent>
          </w:sdt>
          <w:del w:author="Gill Mattheus" w:id="531" w:date="2024-07-10T19:57:41Z"/>
        </w:sdtContent>
      </w:sdt>
      <w:sdt>
        <w:sdtPr>
          <w:tag w:val="goog_rdk_961"/>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530" w:date="2024-07-10T19:56:01Z">
                <w:rPr>
                  <w:rFonts w:ascii="Cambria" w:cs="Cambria" w:eastAsia="Cambria" w:hAnsi="Cambria"/>
                  <w:b w:val="0"/>
                  <w:i w:val="0"/>
                  <w:smallCaps w:val="0"/>
                  <w:strike w:val="0"/>
                  <w:color w:val="000000"/>
                  <w:sz w:val="24"/>
                  <w:szCs w:val="24"/>
                  <w:u w:val="none"/>
                  <w:shd w:fill="auto" w:val="clear"/>
                  <w:vertAlign w:val="baseline"/>
                </w:rPr>
              </w:rPrChange>
            </w:rPr>
            <w:t xml:space="preserve">algoritme</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 de moeilijkheidsgraad ervoor zorgen dat nieuwe blokken op een zo gelijkmatig mogelijke snelheid zouden worden gedolven. Als er te veel blokken te snel geproduceerd zouden worden, zoals aangegeven door de tijdstempels in elk nieuw blok, zouden alle nodes op het netwerk automatisch gaan eisen dat nieuwe blokken meer </w:t>
      </w:r>
      <w:sdt>
        <w:sdtPr>
          <w:tag w:val="goog_rdk_962"/>
        </w:sdtPr>
        <w:sdtContent>
          <w:del w:author="Gill Mattheus" w:id="532" w:date="2024-07-10T19:58: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sdt>
        <w:sdtPr>
          <w:tag w:val="goog_rdk_963"/>
        </w:sdtPr>
        <w:sdtContent>
          <w:del w:author="Gill Mattheus" w:id="533" w:date="2024-07-10T19:58: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zouden moeten bevatten. (</w:t>
      </w:r>
      <w:sdt>
        <w:sdtPr>
          <w:tag w:val="goog_rdk_964"/>
        </w:sdtPr>
        <w:sdtContent>
          <w:ins w:author="Gill Mattheus" w:id="534" w:date="2024-07-10T19:59: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als resultaat dat er</w:t>
            </w:r>
          </w:ins>
        </w:sdtContent>
      </w:sdt>
      <w:sdt>
        <w:sdtPr>
          <w:tag w:val="goog_rdk_965"/>
        </w:sdtPr>
        <w:sdtContent>
          <w:del w:author="Gill Mattheus" w:id="534" w:date="2024-07-10T19:59: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D.w.z, 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966"/>
        </w:sdtPr>
        <w:sdtContent>
          <w:del w:author="Gill Mattheus" w:id="535" w:date="2024-07-10T19:59: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zou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meer rekenkracht nodig </w:t>
      </w:r>
      <w:sdt>
        <w:sdtPr>
          <w:tag w:val="goog_rdk_967"/>
        </w:sdtPr>
        <w:sdtContent>
          <w:ins w:author="Gill Mattheus" w:id="536" w:date="2024-07-10T19:59: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w:t>
            </w:r>
          </w:ins>
        </w:sdtContent>
      </w:sdt>
      <w:sdt>
        <w:sdtPr>
          <w:tag w:val="goog_rdk_968"/>
        </w:sdtPr>
        <w:sdtContent>
          <w:del w:author="Gill Mattheus" w:id="536" w:date="2024-07-10T19:59: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zijn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 een geldige blokhash te vinden, omdat nieuwe hashes meer nulwaarden aan het begin zouden vereisen.) </w:t>
      </w:r>
      <w:sdt>
        <w:sdtPr>
          <w:tag w:val="goog_rdk_969"/>
        </w:sdtPr>
        <w:sdtContent>
          <w:ins w:author="Gill Mattheus" w:id="537" w:date="2024-07-10T20:00: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Ook als</w:t>
            </w:r>
          </w:ins>
        </w:sdtContent>
      </w:sdt>
      <w:sdt>
        <w:sdtPr>
          <w:tag w:val="goog_rdk_970"/>
        </w:sdtPr>
        <w:sdtContent>
          <w:del w:author="Gill Mattheus" w:id="537" w:date="2024-07-10T20:00: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Echter, als gemiddeld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blokken te langzaam gevonden zouden worden, zouden alle nodes beginnen met het accepteren van nieuwe blokken die minder </w:t>
      </w:r>
      <w:sdt>
        <w:sdtPr>
          <w:tag w:val="goog_rdk_971"/>
        </w:sdtPr>
        <w:sdtContent>
          <w:del w:author="Gill Mattheus" w:id="538" w:date="2024-07-10T20:00: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sdt>
        <w:sdtPr>
          <w:tag w:val="goog_rdk_972"/>
        </w:sdtPr>
        <w:sdtContent>
          <w:del w:author="Gill Mattheus" w:id="539" w:date="2024-07-10T20:00: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bevatten (minder nulwaarden aan het begin).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blokken die tegen een redelijk </w:t>
      </w:r>
      <w:sdt>
        <w:sdtPr>
          <w:tag w:val="goog_rdk_973"/>
        </w:sdtPr>
        <w:sdtContent>
          <w:ins w:author="Gill Mattheus" w:id="540" w:date="2024-07-10T20:01: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gelijkmatig</w:t>
            </w:r>
          </w:ins>
        </w:sdtContent>
      </w:sdt>
      <w:sdt>
        <w:sdtPr>
          <w:tag w:val="goog_rdk_974"/>
        </w:sdtPr>
        <w:sdtContent>
          <w:del w:author="Gill Mattheus" w:id="540" w:date="2024-07-10T20:01: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constant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tempo worden gedolven, en elk blok een vastgesteld aantal nieuwe munten uitgeeft, zou de snelheid van muntaanmaak voorspelbaar zijn </w:t>
      </w:r>
      <w:sdt>
        <w:sdtPr>
          <w:tag w:val="goog_rdk_975"/>
        </w:sdtPr>
        <w:sdtContent>
          <w:ins w:author="Gill Mattheus" w:id="541" w:date="2024-07-10T20:02: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976"/>
        </w:sdtPr>
        <w:sdtContent>
          <w:del w:author="Gill Mattheus" w:id="541" w:date="2024-07-10T20:02: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977"/>
        </w:sdtPr>
        <w:sdtContent>
          <w:ins w:author="Gill Mattheus" w:id="542" w:date="2024-07-10T20:02:19Z">
            <w:sdt>
              <w:sdtPr>
                <w:tag w:val="goog_rdk_978"/>
              </w:sdtPr>
              <w:sdtContent>
                <w:del w:author="Gill Mattheus" w:id="541" w:date="2024-07-10T20:02: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ongeacht de hoeveelheid hashkracht die aan het netwerk wordt toegeschreven. Waar systemen zoals hashcash en RPOW te maken zouden hebben gehad met hyperinflatie, omdat de kosten om een geldige hash te produceren in de loop van de tijd bleven dalen door hardwareverbeteringen, was Bitcoin ontworpen om zich aan een vooraf geprogrammeerd</w:t>
      </w:r>
      <w:sdt>
        <w:sdtPr>
          <w:tag w:val="goog_rdk_979"/>
        </w:sdtPr>
        <w:sdtContent>
          <w:del w:author="Gill Mattheus" w:id="543" w:date="2024-07-10T20:03: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uitgifte</w:t>
      </w:r>
      <w:sdt>
        <w:sdtPr>
          <w:tag w:val="goog_rdk_980"/>
        </w:sdtPr>
        <w:sdtContent>
          <w:ins w:author="Gill Mattheus" w:id="544" w:date="2024-07-10T20:0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schema</w:t>
            </w:r>
          </w:ins>
        </w:sdtContent>
      </w:sdt>
      <w:sdt>
        <w:sdtPr>
          <w:tag w:val="goog_rdk_981"/>
        </w:sdtPr>
        <w:sdtContent>
          <w:del w:author="Gill Mattheus" w:id="544" w:date="2024-07-10T20:0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planning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houden.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Door de hoeveelheid </w:t>
      </w:r>
      <w:sdt>
        <w:sdtPr>
          <w:tag w:val="goog_rdk_982"/>
        </w:sdtPr>
        <w:sdtContent>
          <w:del w:author="Gill Mattheus" w:id="545" w:date="2024-07-10T20:03: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sdt>
        <w:sdtPr>
          <w:tag w:val="goog_rdk_983"/>
        </w:sdtPr>
        <w:sdtContent>
          <w:del w:author="Gill Mattheus" w:id="546" w:date="2024-07-10T20:03: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ontkoppelen van het tempo van valuta</w:t>
      </w:r>
      <w:sdt>
        <w:sdtPr>
          <w:tag w:val="goog_rdk_984"/>
        </w:sdtPr>
        <w:sdtContent>
          <w:del w:author="Gill Mattheus" w:id="547" w:date="2024-07-10T20:05: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creatie, heeft Nakamoto het inflatieprobleem opgelost. Dit maakt dat de uitgifte van Bitcoin </w:t>
      </w:r>
      <w:sdt>
        <w:sdtPr>
          <w:tag w:val="goog_rdk_985"/>
        </w:sdtPr>
        <w:sdtContent>
          <w:ins w:author="Gill Mattheus" w:id="548" w:date="2024-07-10T20:06: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grotere gelijkenis heeft</w:t>
            </w:r>
          </w:ins>
        </w:sdtContent>
      </w:sdt>
      <w:sdt>
        <w:sdtPr>
          <w:tag w:val="goog_rdk_986"/>
        </w:sdtPr>
        <w:sdtContent>
          <w:del w:author="Gill Mattheus" w:id="548" w:date="2024-07-10T20:06: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hoge mate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987"/>
        </w:sdtPr>
        <w:sdtContent>
          <w:ins w:author="Gill Mattheus" w:id="549" w:date="2024-07-10T20:06: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die van een </w:t>
            </w:r>
          </w:ins>
        </w:sdtContent>
      </w:sdt>
      <w:sdt>
        <w:sdtPr>
          <w:tag w:val="goog_rdk_988"/>
        </w:sdtPr>
        <w:sdtContent>
          <w:del w:author="Gill Mattheus" w:id="549" w:date="2024-07-10T20:06: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lijkt op die van een </w:delText>
            </w:r>
          </w:del>
        </w:sdtContent>
      </w:sdt>
      <w:sdt>
        <w:sdtPr>
          <w:tag w:val="goog_rdk_989"/>
        </w:sdtPr>
        <w:sdtContent>
          <w:ins w:author="Gill Mattheus" w:id="549" w:date="2024-07-10T20:06: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edelmetaal.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990"/>
        </w:sdtPr>
        <w:sdtContent>
          <w:ins w:author="Gill Mattheus" w:id="550" w:date="2024-07-10T21:15: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w:t>
            </w:r>
          </w:ins>
        </w:sdtContent>
      </w:sdt>
      <w:sdt>
        <w:sdtPr>
          <w:tag w:val="goog_rdk_991"/>
        </w:sdtPr>
        <w:sdtContent>
          <w:del w:author="Gill Mattheus" w:id="550" w:date="2024-07-10T21:15: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992"/>
        </w:sdtPr>
        <w:sdtContent>
          <w:ins w:author="Gill Mattheus" w:id="551" w:date="2024-07-10T20:07: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stabiel</w:t>
            </w:r>
          </w:ins>
        </w:sdtContent>
      </w:sdt>
      <w:sdt>
        <w:sdtPr>
          <w:tag w:val="goog_rdk_993"/>
        </w:sdtPr>
        <w:sdtContent>
          <w:del w:author="Gill Mattheus" w:id="551" w:date="2024-07-10T20:07: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constante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toevoeg</w:t>
      </w:r>
      <w:sdt>
        <w:sdtPr>
          <w:tag w:val="goog_rdk_994"/>
        </w:sdtPr>
        <w:sdtContent>
          <w:ins w:author="Gill Mattheus" w:id="552" w:date="2024-07-10T21:15: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w:t>
            </w:r>
          </w:ins>
        </w:sdtContent>
      </w:sdt>
      <w:sdt>
        <w:sdtPr>
          <w:tag w:val="goog_rdk_995"/>
        </w:sdtPr>
        <w:sdtContent>
          <w:del w:author="Gill Mattheus" w:id="552" w:date="2024-07-10T21:15: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een vastgesteld aantal nieuwe munten is te vergelijken met goud</w:t>
      </w:r>
      <w:sdt>
        <w:sdtPr>
          <w:tag w:val="goog_rdk_996"/>
        </w:sdtPr>
        <w:sdtContent>
          <w:ins w:author="Gill Mattheus" w:id="553" w:date="2024-07-10T20:07: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delvers</w:t>
            </w:r>
          </w:ins>
        </w:sdtContent>
      </w:sdt>
      <w:sdt>
        <w:sdtPr>
          <w:tag w:val="goog_rdk_997"/>
        </w:sdtPr>
        <w:sdtContent>
          <w:del w:author="Gill Mattheus" w:id="553" w:date="2024-07-10T20:07: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mijners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w:t>
      </w:r>
      <w:sdt>
        <w:sdtPr>
          <w:tag w:val="goog_rdk_998"/>
        </w:sdtPr>
        <w:sdtContent>
          <w:ins w:author="Gill Mattheus" w:id="554" w:date="2024-07-10T20:07: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middelen</w:t>
            </w:r>
          </w:ins>
        </w:sdtContent>
      </w:sdt>
      <w:sdt>
        <w:sdtPr>
          <w:tag w:val="goog_rdk_999"/>
        </w:sdtPr>
        <w:sdtContent>
          <w:del w:author="Gill Mattheus" w:id="554" w:date="2024-07-10T20:07: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resources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verbruiken om goud in omloop te brengen,” </w:t>
      </w:r>
      <w:sdt>
        <w:sdtPr>
          <w:tag w:val="goog_rdk_1000"/>
        </w:sdtPr>
        <w:sdtContent>
          <w:del w:author="Gill Mattheus" w:id="555" w:date="2024-07-10T20:08: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legt </w:t>
      </w:r>
      <w:sdt>
        <w:sdtPr>
          <w:tag w:val="goog_rdk_1001"/>
        </w:sdtPr>
        <w:sdtContent>
          <w:ins w:author="Gill Mattheus" w:id="556" w:date="2024-07-10T20:08: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w:t>
            </w:r>
          </w:ins>
        </w:sdtContent>
      </w:sdt>
      <w:sdt>
        <w:sdtPr>
          <w:tag w:val="goog_rdk_1002"/>
        </w:sdtPr>
        <w:sdtContent>
          <w:del w:author="Gill Mattheus" w:id="556" w:date="2024-07-10T20:08: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Bitcoin </w:t>
      </w:r>
      <w:sdt>
        <w:sdtPr>
          <w:tag w:val="goog_rdk_1003"/>
        </w:sdtPr>
        <w:sdtContent>
          <w:ins w:author="Gill Mattheus" w:id="557" w:date="2024-07-10T20:0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 </w:t>
            </w:r>
          </w:ins>
        </w:sdtContent>
      </w:sdt>
      <w:sdt>
        <w:sdtPr>
          <w:tag w:val="goog_rdk_1004"/>
        </w:sdtPr>
        <w:sdtContent>
          <w:del w:author="Gill Mattheus" w:id="557" w:date="2024-07-10T20:0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white paper</w:delText>
            </w:r>
          </w:del>
        </w:sdtContent>
      </w:sdt>
      <w:sdt>
        <w:sdtPr>
          <w:tag w:val="goog_rdk_1005"/>
        </w:sdtPr>
        <w:sdtContent>
          <w:ins w:author="Gill Mattheus" w:id="557" w:date="2024-07-10T20:08:26Z">
            <w:sdt>
              <w:sdtPr>
                <w:tag w:val="goog_rdk_1006"/>
              </w:sdtPr>
              <w:sdtContent>
                <w:del w:author="Gill Mattheus" w:id="557" w:date="2024-07-10T20:0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ins>
        </w:sdtContent>
      </w:sdt>
      <w:sdt>
        <w:sdtPr>
          <w:tag w:val="goog_rdk_1007"/>
        </w:sdtPr>
        <w:sdtContent>
          <w:del w:author="Gill Mattheus" w:id="557" w:date="2024-07-10T20:0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 “In ons geval gaat het om CPU-tijd en elektriciteit dat verbruikt wordt.”</w:t>
      </w:r>
    </w:p>
    <w:bookmarkStart w:colFirst="0" w:colLast="0" w:name="bookmark=id.26in1rg" w:id="12"/>
    <w:bookmarkEnd w:id="12"/>
    <w:sdt>
      <w:sdtPr>
        <w:tag w:val="goog_rdk_1010"/>
      </w:sdtPr>
      <w:sdtContent>
        <w:p w:rsidR="00000000" w:rsidDel="00000000" w:rsidP="00000000" w:rsidRDefault="00000000" w:rsidRPr="00000000" w14:paraId="0000008B">
          <w:pPr>
            <w:pStyle w:val="Heading3"/>
            <w:jc w:val="center"/>
            <w:rPr/>
            <w:pPrChange w:author="Gill Mattheus" w:id="0" w:date="2024-07-10T20:09:06Z">
              <w:pPr>
                <w:pStyle w:val="Heading3"/>
              </w:pPr>
            </w:pPrChange>
          </w:pPr>
          <w:r w:rsidDel="00000000" w:rsidR="00000000" w:rsidRPr="00000000">
            <w:rPr>
              <w:rtl w:val="0"/>
            </w:rPr>
            <w:t xml:space="preserve">Positieve </w:t>
          </w:r>
          <w:sdt>
            <w:sdtPr>
              <w:tag w:val="goog_rdk_1008"/>
            </w:sdtPr>
            <w:sdtContent>
              <w:ins w:author="Gill Mattheus" w:id="558" w:date="2024-07-10T20:09:08Z">
                <w:r w:rsidDel="00000000" w:rsidR="00000000" w:rsidRPr="00000000">
                  <w:rPr>
                    <w:rtl w:val="0"/>
                  </w:rPr>
                  <w:t xml:space="preserve">aansporing</w:t>
                </w:r>
              </w:ins>
            </w:sdtContent>
          </w:sdt>
          <w:sdt>
            <w:sdtPr>
              <w:tag w:val="goog_rdk_1009"/>
            </w:sdtPr>
            <w:sdtContent>
              <w:del w:author="Gill Mattheus" w:id="558" w:date="2024-07-10T20:09:08Z">
                <w:r w:rsidDel="00000000" w:rsidR="00000000" w:rsidRPr="00000000">
                  <w:rPr>
                    <w:rtl w:val="0"/>
                  </w:rPr>
                  <w:delText xml:space="preserve">prikkels</w:delText>
                </w:r>
              </w:del>
            </w:sdtContent>
          </w:sdt>
          <w:r w:rsidDel="00000000" w:rsidR="00000000" w:rsidRPr="00000000">
            <w:rPr>
              <w:rtl w:val="0"/>
            </w:rPr>
          </w:r>
        </w:p>
      </w:sdtContent>
    </w:sdt>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Nakamoto was bovendien van mening dat het uitgiftemodel van Bitcoin potentiële aanvallers zou </w:t>
      </w:r>
      <w:sdt>
        <w:sdtPr>
          <w:tag w:val="goog_rdk_1011"/>
        </w:sdtPr>
        <w:sdtContent>
          <w:ins w:author="Gill Mattheus" w:id="560" w:date="2024-07-10T20:19: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ontmoedigen</w:t>
            </w:r>
          </w:ins>
        </w:sdtContent>
      </w:sdt>
      <w:sdt>
        <w:sdtPr>
          <w:tag w:val="goog_rdk_1012"/>
        </w:sdtPr>
        <w:sdtContent>
          <w:del w:author="Gill Mattheus" w:id="560" w:date="2024-07-10T20:19: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afschrikken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meest voor de hand liggende is dat oneerlijke deelnemers niet gemakkelijk dubbele uitgaven in transacties kunnen doen, aangezien slechts één van de conflicterende transacties in de block</w:t>
      </w:r>
      <w:sdt>
        <w:sdtPr>
          <w:tag w:val="goog_rdk_1013"/>
        </w:sdtPr>
        <w:sdtContent>
          <w:ins w:author="Gill Mattheus" w:id="561" w:date="2024-07-10T20:19: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chain kan worden opgenomen.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enige manier om een dubbele </w:t>
      </w:r>
      <w:sdt>
        <w:sdtPr>
          <w:tag w:val="goog_rdk_1014"/>
        </w:sdtPr>
        <w:sdtContent>
          <w:ins w:author="Gill Mattheus" w:id="562" w:date="2024-07-10T20:20: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uitgave</w:t>
            </w:r>
          </w:ins>
        </w:sdtContent>
      </w:sdt>
      <w:sdt>
        <w:sdtPr>
          <w:tag w:val="goog_rdk_1015"/>
        </w:sdtPr>
        <w:sdtContent>
          <w:del w:author="Gill Mattheus" w:id="562" w:date="2024-07-10T20:20: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besteding</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sdt>
        <w:sdtPr>
          <w:tag w:val="goog_rdk_1016"/>
        </w:sdtPr>
        <w:sdtContent>
          <w:ins w:author="Gill Mattheus" w:id="562" w:date="2024-07-10T20:20: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aanval uit te voeren, zou </w:t>
      </w:r>
      <w:sdt>
        <w:sdtPr>
          <w:tag w:val="goog_rdk_1017"/>
        </w:sdtPr>
        <w:sdtContent>
          <w:del w:author="Gill Mattheus" w:id="563" w:date="2024-07-10T20:21: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als de aanvaller een van zijn transacties in een blok weet op te nemen en deze als betaling wordt geaccepteerd door de ontvanger, om vervolgens zelf een conflicterend blok te delven met de conflicterende transactie, en doorgaan met het delven van deze alternatieve block</w:t>
      </w:r>
      <w:sdt>
        <w:sdtPr>
          <w:tag w:val="goog_rdk_1018"/>
        </w:sdtPr>
        <w:sdtContent>
          <w:ins w:author="Gill Mattheus" w:id="564" w:date="2024-07-10T20:21: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chain totdat hij langer is dan de originele </w:t>
      </w:r>
      <w:sdt>
        <w:sdtPr>
          <w:tag w:val="goog_rdk_1019"/>
        </w:sdtPr>
        <w:sdtContent>
          <w:ins w:author="Gill Mattheus" w:id="565" w:date="2024-07-10T20:21: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1020"/>
        </w:sdtPr>
        <w:sdtContent>
          <w:del w:author="Gill Mattheus" w:id="565" w:date="2024-07-10T20:21: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 het hem inderdaad </w:t>
      </w:r>
      <w:sdt>
        <w:sdtPr>
          <w:tag w:val="goog_rdk_1021"/>
        </w:sdtPr>
        <w:sdtContent>
          <w:ins w:author="Gill Mattheus" w:id="566" w:date="2024-07-10T20:21: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zou</w:t>
            </w:r>
          </w:ins>
        </w:sdtContent>
      </w:sdt>
      <w:sdt>
        <w:sdtPr>
          <w:tag w:val="goog_rdk_1022"/>
        </w:sdtPr>
        <w:sdtContent>
          <w:del w:author="Gill Mattheus" w:id="566" w:date="2024-07-10T20:21: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mocht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lukken om de langste </w:t>
      </w:r>
      <w:sdt>
        <w:sdtPr>
          <w:tag w:val="goog_rdk_1023"/>
        </w:sdtPr>
        <w:sdtContent>
          <w:ins w:author="Gill Mattheus" w:id="567" w:date="2024-07-10T20: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1024"/>
        </w:sdtPr>
        <w:sdtContent>
          <w:del w:author="Gill Mattheus" w:id="567" w:date="2024-07-10T20:2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maken (met de dubbele </w:t>
      </w:r>
      <w:sdt>
        <w:sdtPr>
          <w:tag w:val="goog_rdk_1025"/>
        </w:sdtPr>
        <w:sdtContent>
          <w:ins w:author="Gill Mattheus" w:id="568" w:date="2024-07-10T20:22: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uitgave</w:t>
            </w:r>
          </w:ins>
        </w:sdtContent>
      </w:sdt>
      <w:sdt>
        <w:sdtPr>
          <w:tag w:val="goog_rdk_1026"/>
        </w:sdtPr>
        <w:sdtContent>
          <w:del w:author="Gill Mattheus" w:id="568" w:date="2024-07-10T20:22: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bestedings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transactie erin), zouden alle Bitcoin</w:t>
      </w:r>
      <w:sdt>
        <w:sdtPr>
          <w:tag w:val="goog_rdk_1027"/>
        </w:sdtPr>
        <w:sdtContent>
          <w:del w:author="Gill Mattheus" w:id="569" w:date="2024-07-10T20:22: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gebruikers overschakelen naar deze alternatieve </w:t>
      </w:r>
      <w:sdt>
        <w:sdtPr>
          <w:tag w:val="goog_rdk_1028"/>
        </w:sdtPr>
        <w:sdtContent>
          <w:ins w:author="Gill Mattheus" w:id="570" w:date="2024-07-10T20:22: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1029"/>
        </w:sdtPr>
        <w:sdtContent>
          <w:del w:author="Gill Mattheus" w:id="570" w:date="2024-07-10T20:22: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iedereen zou hun grootboeken dienovereenkomstig bijwerken. De originele transactie zou worden ingetrokken en de dubbele </w:t>
      </w:r>
      <w:sdt>
        <w:sdtPr>
          <w:tag w:val="goog_rdk_1030"/>
        </w:sdtPr>
        <w:sdtContent>
          <w:ins w:author="Gill Mattheus" w:id="571" w:date="2024-07-10T20:22: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uitgave</w:t>
            </w:r>
          </w:ins>
        </w:sdtContent>
      </w:sdt>
      <w:sdt>
        <w:sdtPr>
          <w:tag w:val="goog_rdk_1031"/>
        </w:sdtPr>
        <w:sdtContent>
          <w:del w:author="Gill Mattheus" w:id="571" w:date="2024-07-10T20:22: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besteding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w:t>
      </w:r>
      <w:sdt>
        <w:sdtPr>
          <w:tag w:val="goog_rdk_1032"/>
        </w:sdtPr>
        <w:sdtContent>
          <w:ins w:author="Gill Mattheus" w:id="572" w:date="2024-07-10T20:22: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gelukt zijn.</w:t>
            </w:r>
          </w:ins>
        </w:sdtContent>
      </w:sdt>
      <w:sdt>
        <w:sdtPr>
          <w:tag w:val="goog_rdk_1033"/>
        </w:sdtPr>
        <w:sdtContent>
          <w:del w:author="Gill Mattheus" w:id="572" w:date="2024-07-10T20:22: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succesvol zijn geweest.</w:delText>
            </w:r>
          </w:del>
        </w:sdtContent>
      </w:sdt>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Echter, zolang de aanvaller niet over meer rekenkracht beschikt dan de rest van het netwerk </w:t>
      </w:r>
      <w:sdt>
        <w:sdtPr>
          <w:tag w:val="goog_rdk_1034"/>
        </w:sdtPr>
        <w:sdtContent>
          <w:ins w:author="Gill Mattheus" w:id="573" w:date="2024-07-10T20:23: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tezamen</w:t>
            </w:r>
          </w:ins>
        </w:sdtContent>
      </w:sdt>
      <w:sdt>
        <w:sdtPr>
          <w:tag w:val="goog_rdk_1035"/>
        </w:sdtPr>
        <w:sdtContent>
          <w:del w:author="Gill Mattheus" w:id="573" w:date="2024-07-10T20:23: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bij elkaar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de kans dat hij de eerlijke </w:t>
      </w:r>
      <w:sdt>
        <w:sdtPr>
          <w:tag w:val="goog_rdk_1036"/>
        </w:sdtPr>
        <w:sdtContent>
          <w:ins w:author="Gill Mattheus" w:id="574" w:date="2024-07-10T20:25: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1037"/>
        </w:sdtPr>
        <w:sdtContent>
          <w:del w:author="Gill Mattheus" w:id="574" w:date="2024-07-10T20:25: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inhaalt, exponentieel afnemen voor elk blok dat hij achterloopt, legt Nakamoto uit. De eerlijke </w:t>
      </w:r>
      <w:sdt>
        <w:sdtPr>
          <w:tag w:val="goog_rdk_1038"/>
        </w:sdtPr>
        <w:sdtContent>
          <w:ins w:author="Gill Mattheus" w:id="575" w:date="2024-07-10T20:34: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1039"/>
        </w:sdtPr>
        <w:sdtContent>
          <w:del w:author="Gill Mattheus" w:id="575" w:date="2024-07-10T20:34: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vrijwel zeker sneller groeien. Hij onderbouwde zijn uitleg met de achtste en laatste verwijzing in </w:t>
      </w:r>
      <w:sdt>
        <w:sdtPr>
          <w:tag w:val="goog_rdk_1040"/>
        </w:sdtPr>
        <w:sdtContent>
          <w:ins w:author="Gill Mattheus" w:id="576" w:date="2024-07-10T20:34: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witboek</w:t>
            </w:r>
          </w:ins>
        </w:sdtContent>
      </w:sdt>
      <w:sdt>
        <w:sdtPr>
          <w:tag w:val="goog_rdk_1041"/>
        </w:sdtPr>
        <w:sdtContent>
          <w:del w:author="Gill Mattheus" w:id="576" w:date="2024-07-10T20:34: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ook de oudste: het handboek ‘</w:t>
      </w:r>
      <w:sdt>
        <w:sdtPr>
          <w:tag w:val="goog_rdk_1042"/>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577" w:date="2024-07-10T20:35:04Z">
                <w:rPr>
                  <w:rFonts w:ascii="Cambria" w:cs="Cambria" w:eastAsia="Cambria" w:hAnsi="Cambria"/>
                  <w:b w:val="0"/>
                  <w:i w:val="0"/>
                  <w:smallCaps w:val="0"/>
                  <w:strike w:val="0"/>
                  <w:color w:val="000000"/>
                  <w:sz w:val="24"/>
                  <w:szCs w:val="24"/>
                  <w:u w:val="none"/>
                  <w:shd w:fill="auto" w:val="clear"/>
                  <w:vertAlign w:val="baseline"/>
                </w:rPr>
              </w:rPrChange>
            </w:rPr>
            <w:t xml:space="preserve">An Introduction to Probability Theory and Its Applications</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uit 1957, geschreven door wiskundige William Feller.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een dubbele uitgave te voorkomen, zou de eenvoudigste oplossing zijn om te wachten tot er enkele blokken </w:t>
      </w:r>
      <w:sdt>
        <w:sdtPr>
          <w:tag w:val="goog_rdk_1043"/>
        </w:sdtPr>
        <w:sdtContent>
          <w:ins w:author="Gill Mattheus" w:id="578" w:date="2024-07-10T20:35: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gedolven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bovenop het blok dat een binnenkomende transactie bevat</w:t>
      </w:r>
      <w:sdt>
        <w:sdtPr>
          <w:tag w:val="goog_rdk_1044"/>
        </w:sdtPr>
        <w:sdtContent>
          <w:del w:author="Gill Mattheus" w:id="579" w:date="2024-07-10T20:35: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zijn gedolven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voordat de betaling als definitief wordt beschouwd, schreef Nakamoto. Elk nieuw blok zou een extra bevestiging van de betreffende transactie vertegenwoordigen en met slechts een paar bevestigingen zou het in de meeste gevallen uiterst onwaarschijnlijk zijn dat een aanvaller ooit zou kunnen inhalen. En aangezien een aanvaller</w:t>
      </w:r>
      <w:sdt>
        <w:sdtPr>
          <w:tag w:val="goog_rdk_1045"/>
        </w:sdtPr>
        <w:sdtContent>
          <w:ins w:author="Gill Mattheus" w:id="580" w:date="2024-07-10T20:37: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middelen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046"/>
        </w:sdtPr>
        <w:sdtContent>
          <w:del w:author="Gill Mattheus" w:id="581" w:date="2024-07-10T20:36: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rekenkracht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zou moeten investeren </w:t>
      </w:r>
      <w:sdt>
        <w:sdtPr>
          <w:tag w:val="goog_rdk_1047"/>
        </w:sdtPr>
        <w:sdtContent>
          <w:ins w:author="Gill Mattheus" w:id="582" w:date="2024-07-10T20:38: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w:t>
            </w:r>
          </w:ins>
        </w:sdtContent>
      </w:sdt>
      <w:sdt>
        <w:sdtPr>
          <w:tag w:val="goog_rdk_1048"/>
        </w:sdtPr>
        <w:sdtContent>
          <w:del w:author="Gill Mattheus" w:id="582" w:date="2024-07-10T20:38: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om</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049"/>
        </w:sdtPr>
        <w:sdtContent>
          <w:ins w:author="Gill Mattheus" w:id="583" w:date="2024-07-10T20:37: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rekenkracht te verkrijgen om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zelfs maar te proberen, zou een </w:t>
      </w:r>
      <w:sdt>
        <w:sdtPr>
          <w:tag w:val="goog_rdk_1050"/>
        </w:sdtPr>
        <w:sdtContent>
          <w:del w:author="Gill Mattheus" w:id="584" w:date="2024-07-10T20:38: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poging tot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aanval</w:t>
      </w:r>
      <w:sdt>
        <w:sdtPr>
          <w:tag w:val="goog_rdk_1051"/>
        </w:sdtPr>
        <w:sdtContent>
          <w:ins w:author="Gill Mattheus" w:id="585" w:date="2024-07-10T20:38: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spoging</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meestal niet de moeite waard zijn.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gezegd </w:t>
      </w:r>
      <w:sdt>
        <w:sdtPr>
          <w:tag w:val="goog_rdk_1052"/>
        </w:sdtPr>
        <w:sdtContent>
          <w:ins w:author="Gill Mattheus" w:id="586" w:date="2024-07-10T20:38: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zijnde</w:t>
            </w:r>
          </w:ins>
        </w:sdtContent>
      </w:sdt>
      <w:sdt>
        <w:sdtPr>
          <w:tag w:val="goog_rdk_1053"/>
        </w:sdtPr>
        <w:sdtContent>
          <w:del w:author="Gill Mattheus" w:id="586" w:date="2024-07-10T20:38: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hebbende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054"/>
        </w:sdtPr>
        <w:sdtContent>
          <w:del w:author="Gill Mattheus" w:id="587" w:date="2024-07-11T21:13: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zou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wachten op meer bevestigingen</w:t>
      </w:r>
      <w:sdt>
        <w:sdtPr>
          <w:tag w:val="goog_rdk_1055"/>
        </w:sdtPr>
        <w:sdtContent>
          <w:ins w:author="Gill Mattheus" w:id="588" w:date="2024-07-11T21:14: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niet helpen als een aanvaller daadwerkelijk meer rekenkracht had dan de rest van het netwerk tezamen. In dat scenario zou de aanvaller uiteindelijk altijd kunnen inhalen en de langste </w:t>
      </w:r>
      <w:sdt>
        <w:sdtPr>
          <w:tag w:val="goog_rdk_1056"/>
        </w:sdtPr>
        <w:sdtContent>
          <w:ins w:author="Gill Mattheus" w:id="589" w:date="2024-07-11T21:14: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1057"/>
        </w:sdtPr>
        <w:sdtContent>
          <w:del w:author="Gill Mattheus" w:id="589" w:date="2024-07-11T21:14: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 </w:delText>
            </w:r>
          </w:del>
        </w:sdtContent>
      </w:sdt>
      <w:sdt>
        <w:sdtPr>
          <w:tag w:val="goog_rdk_1058"/>
        </w:sdtPr>
        <w:sdtContent>
          <w:ins w:author="Gill Mattheus" w:id="589" w:date="2024-07-11T21:14: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kunnen genereren, waarmee hij naar believen dubbel kon uitgeven.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060"/>
        </w:sdtPr>
        <w:sdtContent>
          <w:ins w:author="Gill Mattheus" w:id="590" w:date="2024-07-11T21:14: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Maar </w:t>
            </w:r>
          </w:ins>
        </w:sdtContent>
      </w:sdt>
      <w:sdt>
        <w:sdtPr>
          <w:tag w:val="goog_rdk_1061"/>
        </w:sdtPr>
        <w:sdtContent>
          <w:del w:author="Gill Mattheus" w:id="590" w:date="2024-07-11T21:14: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w:delText>
            </w:r>
          </w:del>
        </w:sdtContent>
      </w:sdt>
      <w:sdt>
        <w:sdtPr>
          <w:tag w:val="goog_rdk_1062"/>
        </w:sdtPr>
        <w:sdtContent>
          <w:ins w:author="Gill Mattheus" w:id="590" w:date="2024-07-11T21:14: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elfs als dat het geval </w:t>
      </w:r>
      <w:sdt>
        <w:sdtPr>
          <w:tag w:val="goog_rdk_1063"/>
        </w:sdtPr>
        <w:sdtContent>
          <w:ins w:author="Gill Mattheus" w:id="591" w:date="2024-07-11T21:15: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w:t>
            </w:r>
          </w:ins>
        </w:sdtContent>
      </w:sdt>
      <w:sdt>
        <w:sdtPr>
          <w:tag w:val="goog_rdk_1064"/>
        </w:sdtPr>
        <w:sdtContent>
          <w:del w:author="Gill Mattheus" w:id="591" w:date="2024-07-11T21:15: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zou zijn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kan de aanvaller zijn aanval niet kosteloos uitvoeren; hij zou nog steeds het benodigde </w:t>
      </w:r>
      <w:sdt>
        <w:sdtPr>
          <w:tag w:val="goog_rdk_1065"/>
        </w:sdtPr>
        <w:sdtContent>
          <w:ins w:author="Gill Mattheus" w:id="592" w:date="2024-07-11T21:17: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1066"/>
        </w:sdtPr>
        <w:sdtContent>
          <w:del w:author="Gill Mattheus" w:id="592" w:date="2024-07-11T21:17: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bewijs van werk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moeten leveren om geldige blokken te creëren.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068"/>
        </w:sdtPr>
        <w:sdtContent>
          <w:del w:author="Gill Mattheus" w:id="593" w:date="2024-07-11T21:27: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Als uitbereiding hierop veronderstelde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Nakamoto </w:t>
      </w:r>
      <w:sdt>
        <w:sdtPr>
          <w:tag w:val="goog_rdk_1069"/>
        </w:sdtPr>
        <w:sdtContent>
          <w:ins w:author="Gill Mattheus" w:id="594" w:date="2024-07-11T21:27: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veronderstelde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de blokbeloningen die door het Bitcoin</w:t>
      </w:r>
      <w:sdt>
        <w:sdtPr>
          <w:tag w:val="goog_rdk_1070"/>
        </w:sdtPr>
        <w:sdtContent>
          <w:del w:author="Gill Mattheus" w:id="595" w:date="2024-07-11T21:23: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protocol worden toegekend</w:t>
      </w:r>
      <w:sdt>
        <w:sdtPr>
          <w:tag w:val="goog_rdk_1071"/>
        </w:sdtPr>
        <w:sdtContent>
          <w:del w:author="Gill Mattheus" w:id="596" w:date="2024-07-11T21:30: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 zich</w:t>
      </w:r>
      <w:sdt>
        <w:sdtPr>
          <w:tag w:val="goog_rdk_1072"/>
        </w:sdtPr>
        <w:sdtContent>
          <w:del w:author="Gill Mattheus" w:id="597" w:date="2024-07-11T21:27: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zelf</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073"/>
        </w:sdtPr>
        <w:sdtContent>
          <w:ins w:author="Gill Mattheus" w:id="598" w:date="2024-07-11T21:23: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mogelijke aanvaller </w:t>
      </w:r>
      <w:sdt>
        <w:sdtPr>
          <w:tag w:val="goog_rdk_1074"/>
        </w:sdtPr>
        <w:sdtContent>
          <w:del w:author="Gill Mattheus" w:id="599" w:date="2024-07-11T21:23: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zouden kunnen weerhouden </w:t>
      </w:r>
      <w:sdt>
        <w:sdtPr>
          <w:tag w:val="goog_rdk_1075"/>
        </w:sdtPr>
        <w:sdtContent>
          <w:ins w:author="Gill Mattheus" w:id="600" w:date="2024-07-11T21:31: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een </w:t>
            </w:r>
          </w:ins>
        </w:sdtContent>
      </w:sdt>
      <w:sdt>
        <w:sdtPr>
          <w:tag w:val="goog_rdk_1076"/>
        </w:sdtPr>
        <w:sdtContent>
          <w:del w:author="Gill Mattheus" w:id="600" w:date="2024-07-11T21:31: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 </w:delText>
            </w:r>
          </w:del>
        </w:sdtContent>
      </w:sdt>
      <w:sdt>
        <w:sdtPr>
          <w:tag w:val="goog_rdk_1077"/>
        </w:sdtPr>
        <w:sdtContent>
          <w:ins w:author="Gill Mattheus" w:id="601" w:date="2024-07-11T21:23:58Z">
            <w:sdt>
              <w:sdtPr>
                <w:tag w:val="goog_rdk_1078"/>
              </w:sdtPr>
              <w:sdtContent>
                <w:del w:author="Gill Mattheus" w:id="600" w:date="2024-07-11T21:31: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poging tot </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dubbele uitgave</w:t>
      </w:r>
      <w:sdt>
        <w:sdtPr>
          <w:tag w:val="goog_rdk_1079"/>
        </w:sdtPr>
        <w:sdtContent>
          <w:ins w:author="Gill Mattheus" w:id="602" w:date="2024-07-11T21:24: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wagen</w:t>
            </w:r>
          </w:ins>
        </w:sdtContent>
      </w:sdt>
      <w:sdt>
        <w:sdtPr>
          <w:tag w:val="goog_rdk_1080"/>
        </w:sdtPr>
        <w:sdtContent>
          <w:del w:author="Gill Mattheus" w:id="602" w:date="2024-07-11T21:24: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w:delText>
            </w:r>
          </w:del>
        </w:sdtContent>
      </w:sdt>
      <w:sdt>
        <w:sdtPr>
          <w:tag w:val="goog_rdk_1081"/>
        </w:sdtPr>
        <w:sdtContent>
          <w:ins w:author="Gill Mattheus" w:id="602" w:date="2024-07-11T21:24: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082"/>
        </w:sdtPr>
        <w:sdtContent>
          <w:del w:author="Gill Mattheus" w:id="602" w:date="2024-07-11T21:24: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stimulans kan wellicht </w:t>
      </w:r>
      <w:sdt>
        <w:sdtPr>
          <w:tag w:val="goog_rdk_1083"/>
        </w:sdtPr>
        <w:sdtContent>
          <w:ins w:author="Gill Mattheus" w:id="603" w:date="2024-07-11T21:31: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nodes</w:t>
            </w:r>
          </w:ins>
        </w:sdtContent>
      </w:sdt>
      <w:sdt>
        <w:sdtPr>
          <w:tag w:val="goog_rdk_1084"/>
        </w:sdtPr>
        <w:sdtContent>
          <w:del w:author="Gill Mattheus" w:id="603" w:date="2024-07-11T21:31: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knooppunten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ertoe aanzetten om eerlijk te blijven. Als een hebzuchtige aanvaller erin slaagt meer CPU-vermogen te verzamelen dan alle eerlijke </w:t>
      </w:r>
      <w:sdt>
        <w:sdtPr>
          <w:tag w:val="goog_rdk_1085"/>
        </w:sdtPr>
        <w:sdtContent>
          <w:ins w:author="Gill Mattheus" w:id="604" w:date="2024-07-11T21:32: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nodes</w:t>
            </w:r>
          </w:ins>
        </w:sdtContent>
      </w:sdt>
      <w:sdt>
        <w:sdtPr>
          <w:tag w:val="goog_rdk_1086"/>
        </w:sdtPr>
        <w:sdtContent>
          <w:del w:author="Gill Mattheus" w:id="604" w:date="2024-07-11T21:32: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knooppunten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 zou hij moeten kiezen tussen </w:t>
      </w:r>
      <w:sdt>
        <w:sdtPr>
          <w:tag w:val="goog_rdk_1087"/>
        </w:sdtPr>
        <w:sdtContent>
          <w:del w:author="Gill Mattheus" w:id="605" w:date="2024-07-11T21:32: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het gebruiken daarvan om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mensen te bedriegen door zijn betalingen terug te stelen, of om nieuwe munten te genereren. Het zou voor hem winstgevender </w:t>
      </w:r>
      <w:sdt>
        <w:sdtPr>
          <w:tag w:val="goog_rdk_1088"/>
        </w:sdtPr>
        <w:sdtContent>
          <w:del w:author="Gill Mattheus" w:id="606" w:date="2024-07-11T21:33: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moeten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om volgens de regels te spelen, regels die hem </w:t>
      </w:r>
      <w:sdt>
        <w:sdtPr>
          <w:tag w:val="goog_rdk_1089"/>
        </w:sdtPr>
        <w:sdtContent>
          <w:ins w:author="Gill Mattheus" w:id="607" w:date="2024-07-11T21:34: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verrijken</w:t>
            </w:r>
          </w:ins>
        </w:sdtContent>
      </w:sdt>
      <w:sdt>
        <w:sdtPr>
          <w:tag w:val="goog_rdk_1090"/>
        </w:sdtPr>
        <w:sdtContent>
          <w:del w:author="Gill Mattheus" w:id="607" w:date="2024-07-11T21:34: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bevoordelen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 meer nieuwe munten dan </w:t>
      </w:r>
      <w:sdt>
        <w:sdtPr>
          <w:tag w:val="goog_rdk_1091"/>
        </w:sdtPr>
        <w:sdtContent>
          <w:ins w:author="Gill Mattheus" w:id="608" w:date="2024-07-11T21:33: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rest</w:t>
            </w:r>
          </w:ins>
        </w:sdtContent>
      </w:sdt>
      <w:sdt>
        <w:sdtPr>
          <w:tag w:val="goog_rdk_1092"/>
        </w:sdtPr>
        <w:sdtContent>
          <w:del w:author="Gill Mattheus" w:id="608" w:date="2024-07-11T21:33: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iedereen anders gecombineerd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093"/>
        </w:sdtPr>
        <w:sdtContent>
          <w:ins w:author="Gill Mattheus" w:id="609" w:date="2024-07-11T21:34: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plaats van </w:t>
            </w:r>
          </w:ins>
        </w:sdtContent>
      </w:sdt>
      <w:sdt>
        <w:sdtPr>
          <w:tag w:val="goog_rdk_1094"/>
        </w:sdtPr>
        <w:sdtContent>
          <w:del w:author="Gill Mattheus" w:id="609" w:date="2024-07-11T21:34: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095"/>
        </w:sdtPr>
        <w:sdtContent>
          <w:del w:author="Gill Mattheus" w:id="610" w:date="2024-07-11T21:34: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om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systeem en de geldigheid van zijn eigen vermogen te ondermijnen.”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Zelfs in het ergste geval, zijn de </w:t>
      </w:r>
      <w:sdt>
        <w:sdtPr>
          <w:tag w:val="goog_rdk_1096"/>
        </w:sdtPr>
        <w:sdtContent>
          <w:ins w:author="Gill Mattheus" w:id="611" w:date="2024-07-11T21:34: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stimuli</w:t>
            </w:r>
          </w:ins>
        </w:sdtContent>
      </w:sdt>
      <w:sdt>
        <w:sdtPr>
          <w:tag w:val="goog_rdk_1097"/>
        </w:sdtPr>
        <w:sdtContent>
          <w:del w:author="Gill Mattheus" w:id="611" w:date="2024-07-11T21:34: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prikkels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Bitcoin waarschijnlijk zodanig afgestemd dat iedereen eerlijk handelt.</w:t>
      </w:r>
    </w:p>
    <w:bookmarkStart w:colFirst="0" w:colLast="0" w:name="bookmark=id.lnxbz9" w:id="13"/>
    <w:bookmarkEnd w:id="13"/>
    <w:sdt>
      <w:sdtPr>
        <w:tag w:val="goog_rdk_1098"/>
      </w:sdtPr>
      <w:sdtContent>
        <w:p w:rsidR="00000000" w:rsidDel="00000000" w:rsidP="00000000" w:rsidRDefault="00000000" w:rsidRPr="00000000" w14:paraId="00000096">
          <w:pPr>
            <w:pStyle w:val="Heading3"/>
            <w:jc w:val="center"/>
            <w:rPr/>
            <w:pPrChange w:author="Gill Mattheus" w:id="0" w:date="2024-07-11T21:35:08Z">
              <w:pPr>
                <w:pStyle w:val="Heading3"/>
              </w:pPr>
            </w:pPrChange>
          </w:pPr>
          <w:r w:rsidDel="00000000" w:rsidR="00000000" w:rsidRPr="00000000">
            <w:rPr>
              <w:rtl w:val="0"/>
            </w:rPr>
            <w:t xml:space="preserve">Peer-To-Peer</w:t>
          </w:r>
        </w:p>
      </w:sdtContent>
    </w:sdt>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Bitcoin was, zoals Nakamoto in zijn e-mailaankondiging had beloofd, ontworpen om een echt peer-to-peer systeem te zijn.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Alle gebruikers zouden gelijk</w:t>
      </w:r>
      <w:sdt>
        <w:sdtPr>
          <w:tag w:val="goog_rdk_1099"/>
        </w:sdtPr>
        <w:sdtContent>
          <w:del w:author="Gill Mattheus" w:id="613" w:date="2024-07-11T21:42: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zijn binnen het netwerk, </w:t>
      </w:r>
      <w:sdt>
        <w:sdtPr>
          <w:tag w:val="goog_rdk_1100"/>
        </w:sdtPr>
        <w:sdtContent>
          <w:ins w:author="Gill Mattheus" w:id="614" w:date="2024-07-11T21:47: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 helpen elkaar</w:t>
            </w:r>
          </w:ins>
        </w:sdtContent>
      </w:sdt>
      <w:sdt>
        <w:sdtPr>
          <w:tag w:val="goog_rdk_1101"/>
        </w:sdtPr>
        <w:sdtContent>
          <w:del w:author="Gill Mattheus" w:id="614" w:date="2024-07-11T21:47: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elkaar helpend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systeem draaiende te houden door het creëren en doorsturen van transacties en blokken, zonder enige speciale privileges of vertrouwde entiteiten. Er zou geen </w:t>
      </w:r>
      <w:sdt>
        <w:sdtPr>
          <w:tag w:val="goog_rdk_1102"/>
        </w:sdtPr>
        <w:sdtContent>
          <w:del w:author="Gill Mattheus" w:id="615" w:date="2024-07-11T21:48: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DigiCash-</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bedrijf </w:t>
      </w:r>
      <w:sdt>
        <w:sdtPr>
          <w:tag w:val="goog_rdk_1103"/>
        </w:sdtPr>
        <w:sdtContent>
          <w:ins w:author="Gill Mattheus" w:id="616" w:date="2024-07-11T21:48: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zoals Digicash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om failliet te gaan, geen Bit Gold eigendom</w:t>
      </w:r>
      <w:sdt>
        <w:sdtPr>
          <w:tag w:val="goog_rdk_1104"/>
        </w:sdtPr>
        <w:sdtContent>
          <w:ins w:author="Gill Mattheus" w:id="617" w:date="2024-07-11T21:48: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sdt>
        <w:sdtPr>
          <w:tag w:val="goog_rdk_1105"/>
        </w:sdtPr>
        <w:sdtContent>
          <w:del w:author="Gill Mattheus" w:id="617" w:date="2024-07-11T21:48: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club om te beslissen wie wat bezit, </w:t>
      </w:r>
      <w:sdt>
        <w:sdtPr>
          <w:tag w:val="goog_rdk_1106"/>
        </w:sdtPr>
        <w:sdtContent>
          <w:ins w:author="Gill Mattheus" w:id="618" w:date="2024-07-11T21:51: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ook</w:t>
            </w:r>
          </w:ins>
        </w:sdtContent>
      </w:sdt>
      <w:sdt>
        <w:sdtPr>
          <w:tag w:val="goog_rdk_1107"/>
        </w:sdtPr>
        <w:sdtContent>
          <w:del w:author="Gill Mattheus" w:id="618" w:date="2024-07-11T21:51: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of zelfs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108"/>
        </w:sdtPr>
        <w:sdtContent>
          <w:ins w:author="Gill Mattheus" w:id="619" w:date="2024-07-11T21:51: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w:t>
      </w:r>
      <w:sdt>
        <w:sdtPr>
          <w:tag w:val="goog_rdk_1109"/>
        </w:sdtPr>
        <w:sdtContent>
          <w:ins w:author="Gill Mattheus" w:id="620" w:date="2024-07-11T21:50: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vertrouwenloze</w:t>
            </w:r>
          </w:ins>
        </w:sdtContent>
      </w:sdt>
      <w:sdt>
        <w:sdtPr>
          <w:tag w:val="goog_rdk_1110"/>
        </w:sdtPr>
        <w:sdtContent>
          <w:del w:author="Gill Mattheus" w:id="620" w:date="2024-07-11T21:50: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vertrouweloos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RPOW server om </w:t>
      </w:r>
      <w:sdt>
        <w:sdtPr>
          <w:tag w:val="goog_rdk_1111"/>
        </w:sdtPr>
        <w:sdtContent>
          <w:ins w:author="Gill Mattheus" w:id="621" w:date="2024-07-11T21:52: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stop te zetten</w:t>
            </w:r>
          </w:ins>
        </w:sdtContent>
      </w:sdt>
      <w:sdt>
        <w:sdtPr>
          <w:tag w:val="goog_rdk_1112"/>
        </w:sdtPr>
        <w:sdtContent>
          <w:del w:author="Gill Mattheus" w:id="621" w:date="2024-07-11T21:52: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stoppen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Net als BitTorrent was Bitcoin in essentie ontworpen om een nieuwe internetprotocol te zijn dat iedereen kon gebruiken, maar dat niemand zou beheersen.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dit </w:t>
      </w:r>
      <w:sdt>
        <w:sdtPr>
          <w:tag w:val="goog_rdk_1113"/>
        </w:sdtPr>
        <w:sdtContent>
          <w:ins w:author="Gill Mattheus" w:id="622" w:date="2024-07-11T21:53: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klaar te spelen</w:t>
            </w:r>
          </w:ins>
        </w:sdtContent>
      </w:sdt>
      <w:sdt>
        <w:sdtPr>
          <w:tag w:val="goog_rdk_1114"/>
        </w:sdtPr>
        <w:sdtContent>
          <w:del w:author="Gill Mattheus" w:id="622" w:date="2024-07-11T21:53: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realiseren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moest Satoshi Nakamoto enkele van de meest hardnekkige problemen oplossen waar </w:t>
      </w:r>
      <w:sdt>
        <w:sdtPr>
          <w:tag w:val="goog_rdk_1115"/>
        </w:sdtPr>
        <w:sdtContent>
          <w:ins w:author="Gill Mattheus" w:id="623" w:date="2024-07-11T21:53: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eerdere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ontwerpen van gedecentraliseerde elektronische valuta mee worstelden: hij </w:t>
      </w:r>
      <w:sdt>
        <w:sdtPr>
          <w:tag w:val="goog_rdk_1116"/>
        </w:sdtPr>
        <w:sdtContent>
          <w:ins w:author="Gill Mattheus" w:id="624" w:date="2024-07-11T21:55: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overkwam</w:t>
            </w:r>
          </w:ins>
        </w:sdtContent>
      </w:sdt>
      <w:sdt>
        <w:sdtPr>
          <w:tag w:val="goog_rdk_1117"/>
        </w:sdtPr>
        <w:sdtContent>
          <w:del w:author="Gill Mattheus" w:id="624" w:date="2024-07-11T21:55: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doorbrak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Byzantijnse generaalsprobleem om dubbele uitgaven te voorkomen zonder een centrale partij, en ontdekte hoe inflatie in een </w:t>
      </w:r>
      <w:sdt>
        <w:sdtPr>
          <w:tag w:val="goog_rdk_1118"/>
        </w:sdtPr>
        <w:sdtContent>
          <w:ins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1119"/>
        </w:sdtPr>
        <w:sdtContent>
          <w:del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proof-of-work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systeem beperkt kan worden ondanks voortdurende verbeteringen van de hardware. En, op het tijd</w:t>
      </w:r>
      <w:sdt>
        <w:sdtPr>
          <w:tag w:val="goog_rdk_1120"/>
        </w:sdtPr>
        <w:sdtContent>
          <w:del w:author="Gill Mattheus" w:id="625" w:date="2024-07-11T21:56: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stempel</w:t>
      </w:r>
      <w:sdt>
        <w:sdtPr>
          <w:tag w:val="goog_rdk_1121"/>
        </w:sdtPr>
        <w:sdtContent>
          <w:del w:author="Gill Mattheus" w:id="626" w:date="2024-07-11T21:56: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gebaseerde aanpassingsalgoritme van de moeilijkheid na, had hij dit gedaan zonder dat er </w:t>
      </w:r>
      <w:sdt>
        <w:sdtPr>
          <w:tag w:val="goog_rdk_1122"/>
        </w:sdtPr>
        <w:sdtContent>
          <w:del w:author="Gill Mattheus" w:id="627" w:date="2024-07-11T21:59: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belangrijke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baanbrekende technologieën nodig waren. Nakamoto gebruikte verschillende </w:t>
      </w:r>
      <w:sdt>
        <w:sdtPr>
          <w:tag w:val="goog_rdk_1123"/>
        </w:sdtPr>
        <w:sdtContent>
          <w:ins w:author="Gill Mattheus" w:id="628" w:date="2024-07-11T21:59: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instrumenten</w:t>
            </w:r>
          </w:ins>
        </w:sdtContent>
      </w:sdt>
      <w:sdt>
        <w:sdtPr>
          <w:tag w:val="goog_rdk_1124"/>
        </w:sdtPr>
        <w:sdtContent>
          <w:del w:author="Gill Mattheus" w:id="628" w:date="2024-07-11T21:59: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tools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125"/>
        </w:sdtPr>
        <w:sdtContent>
          <w:ins w:author="Gill Mattheus" w:id="629" w:date="2024-07-11T22:09: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 de wereld</w:t>
            </w:r>
          </w:ins>
        </w:sdtContent>
      </w:sdt>
      <w:sdt>
        <w:sdtPr>
          <w:tag w:val="goog_rdk_1126"/>
        </w:sdtPr>
        <w:sdtContent>
          <w:del w:author="Gill Mattheus" w:id="629" w:date="2024-07-11T22:09: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127"/>
        </w:sdtPr>
        <w:sdtContent>
          <w:del w:author="Gill Mattheus" w:id="630" w:date="2024-07-11T22:09: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elektronisch</w:t>
      </w:r>
      <w:sdt>
        <w:sdtPr>
          <w:tag w:val="goog_rdk_1128"/>
        </w:sdtPr>
        <w:sdtContent>
          <w:ins w:author="Gill Mattheus" w:id="631" w:date="2024-07-11T22:09: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1129"/>
        </w:sdtPr>
        <w:sdtContent>
          <w:del w:author="Gill Mattheus" w:id="631" w:date="2024-07-11T22:09: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geld</w:t>
      </w:r>
      <w:sdt>
        <w:sdtPr>
          <w:tag w:val="goog_rdk_1130"/>
        </w:sdtPr>
        <w:sdtContent>
          <w:del w:author="Gill Mattheus" w:id="632" w:date="2024-07-11T22:10: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cryptografie</w:t>
      </w:r>
      <w:sdt>
        <w:sdtPr>
          <w:tag w:val="goog_rdk_1131"/>
        </w:sdtPr>
        <w:sdtContent>
          <w:del w:author="Gill Mattheus" w:id="633" w:date="2024-07-11T22:10: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-gereedschapskoffers </w:delText>
            </w:r>
          </w:del>
        </w:sdtContent>
      </w:sdt>
      <w:sdt>
        <w:sdtPr>
          <w:tag w:val="goog_rdk_1132"/>
        </w:sdtPr>
        <w:sdtContent>
          <w:ins w:author="Gill Mattheus" w:id="633" w:date="2024-07-11T22:10: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al minstens een decennium eerder waren ontwikkeld, en combineerde ze op een slimme manier.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134"/>
        </w:sdtPr>
        <w:sdtContent>
          <w:ins w:author="Gill Mattheus" w:id="634" w:date="2024-07-11T22:16: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Daarbovenop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w:t>
            </w:r>
          </w:ins>
        </w:sdtContent>
      </w:sdt>
      <w:sdt>
        <w:sdtPr>
          <w:tag w:val="goog_rdk_1135"/>
        </w:sdtPr>
        <w:sdtContent>
          <w:del w:author="Gill Mattheus" w:id="634" w:date="2024-07-11T22:16: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Daarbij</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136"/>
        </w:sdtPr>
        <w:sdtContent>
          <w:del w:author="Gill Mattheus" w:id="635" w:date="2024-07-11T22:16: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kwam dat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timing </w:t>
      </w:r>
      <w:sdt>
        <w:sdtPr>
          <w:tag w:val="goog_rdk_1137"/>
        </w:sdtPr>
        <w:sdtContent>
          <w:ins w:author="Gill Mattheus" w:id="636" w:date="2024-07-11T22:16: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verbazingwekkend</w:t>
            </w:r>
          </w:ins>
        </w:sdtContent>
      </w:sdt>
      <w:sdt>
        <w:sdtPr>
          <w:tag w:val="goog_rdk_1138"/>
        </w:sdtPr>
        <w:sdtContent>
          <w:del w:author="Gill Mattheus" w:id="636" w:date="2024-07-11T22:16: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uitzonderlijk</w:delText>
            </w:r>
          </w:del>
        </w:sdtContent>
      </w:sdt>
      <w:sdt>
        <w:sdtPr>
          <w:tag w:val="goog_rdk_1139"/>
        </w:sdtPr>
        <w:sdtContent>
          <w:del w:author="Gill Mattheus" w:id="637" w:date="2024-07-11T22:16: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goed was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140"/>
        </w:sdtPr>
        <w:sdtContent>
          <w:ins w:author="Gill Mattheus" w:id="638" w:date="2024-07-11T22:19: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t>
            </w:r>
          </w:ins>
        </w:sdtContent>
      </w:sdt>
      <w:sdt>
        <w:sdtPr>
          <w:tag w:val="goog_rdk_1141"/>
        </w:sdtPr>
        <w:sdtContent>
          <w:del w:author="Gill Mattheus" w:id="638" w:date="2024-07-11T22:19: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Juist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toen centrale banken over de hele wereld ongekende maatregelen in het financiële systeem implementeerden in een wanhopige poging</w:t>
      </w:r>
      <w:sdt>
        <w:sdtPr>
          <w:tag w:val="goog_rdk_1142"/>
        </w:sdtPr>
        <w:sdtContent>
          <w:ins w:author="Gill Mattheus" w:id="639" w:date="2024-07-17T14:19: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totale economische instorting te voorkomen, stelde Satoshi Nakamoto een nieuw soort geld voor. Dit geld kon volledig zonder financiële instellingen functioneren — een digitaal valutasysteem dat geheel op wiskunde was gebaseerd.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Toch </w:t>
      </w:r>
      <w:sdt>
        <w:sdtPr>
          <w:tag w:val="goog_rdk_1143"/>
        </w:sdtPr>
        <w:sdtContent>
          <w:ins w:author="Gill Mattheus" w:id="640" w:date="2024-07-17T14:20: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de reactie </w:t>
            </w:r>
          </w:ins>
        </w:sdtContent>
      </w:sdt>
      <w:sdt>
        <w:sdtPr>
          <w:tag w:val="goog_rdk_1144"/>
        </w:sdtPr>
        <w:sdtContent>
          <w:del w:author="Gill Mattheus" w:id="640" w:date="2024-07-17T14:20: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hebben de meeste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145"/>
        </w:sdtPr>
        <w:sdtContent>
          <w:del w:author="Gill Mattheus" w:id="641" w:date="2024-07-17T14:20: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eerste reacties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de publieke aankondiging van Bitcoin </w:t>
      </w:r>
      <w:sdt>
        <w:sdtPr>
          <w:tag w:val="goog_rdk_1146"/>
        </w:sdtPr>
        <w:sdtContent>
          <w:del w:author="Gill Mattheus" w:id="642" w:date="2024-07-17T14:21: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betekenis van deze doorbraak n</w:delText>
            </w:r>
          </w:del>
        </w:sdtContent>
      </w:sdt>
      <w:sdt>
        <w:sdtPr>
          <w:tag w:val="goog_rdk_1147"/>
        </w:sdtPr>
        <w:sdtContent>
          <w:del w:author="Gill Mattheus" w:id="643" w:date="2024-07-17T14:21: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iet </w:delText>
            </w:r>
          </w:del>
        </w:sdtContent>
      </w:sdt>
      <w:sdt>
        <w:sdtPr>
          <w:tag w:val="goog_rdk_1148"/>
        </w:sdtPr>
        <w:sdtContent>
          <w:ins w:author="Gill Mattheus" w:id="643" w:date="2024-07-17T14:21: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grotendeels zonder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erkenning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waardering.</w:t>
            </w:r>
          </w:ins>
        </w:sdtContent>
      </w:sdt>
      <w:sdt>
        <w:sdtPr>
          <w:tag w:val="goog_rdk_1149"/>
        </w:sdtPr>
        <w:sdtContent>
          <w:del w:author="Gill Mattheus" w:id="643" w:date="2024-07-17T14:21: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erkend of gewaardeerd…</w:delText>
            </w:r>
          </w:del>
        </w:sdtContent>
      </w:sdt>
      <w:r w:rsidDel="00000000" w:rsidR="00000000" w:rsidRPr="00000000">
        <w:rPr>
          <w:rtl w:val="0"/>
        </w:rPr>
      </w:r>
    </w:p>
    <w:sdt>
      <w:sdtPr>
        <w:tag w:val="goog_rdk_1153"/>
      </w:sdtPr>
      <w:sdtContent>
        <w:p w:rsidR="00000000" w:rsidDel="00000000" w:rsidP="00000000" w:rsidRDefault="00000000" w:rsidRPr="00000000" w14:paraId="0000009C">
          <w:pPr>
            <w:pStyle w:val="Heading3"/>
            <w:jc w:val="center"/>
            <w:rPr/>
            <w:pPrChange w:author="Gill Mattheus" w:id="0" w:date="2024-07-17T14:25:45Z">
              <w:pPr>
                <w:pStyle w:val="Heading3"/>
              </w:pPr>
            </w:pPrChange>
          </w:pPr>
          <w:sdt>
            <w:sdtPr>
              <w:tag w:val="goog_rdk_1151"/>
            </w:sdtPr>
            <w:sdtContent>
              <w:ins w:author="Gill Mattheus" w:id="644" w:date="2024-07-17T14:26: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Schaalcapaciteit</w:t>
                </w:r>
              </w:ins>
            </w:sdtContent>
          </w:sdt>
          <w:sdt>
            <w:sdtPr>
              <w:tag w:val="goog_rdk_1152"/>
            </w:sdtPr>
            <w:sdtContent>
              <w:del w:author="Gill Mattheus" w:id="644" w:date="2024-07-17T14:26:05Z">
                <w:bookmarkStart w:colFirst="0" w:colLast="0" w:name="bookmark=id.35nkun2" w:id="14"/>
                <w:bookmarkEnd w:id="14"/>
                <w:r w:rsidDel="00000000" w:rsidR="00000000" w:rsidRPr="00000000">
                  <w:rPr>
                    <w:rtl w:val="0"/>
                  </w:rPr>
                  <w:delText xml:space="preserve">Opschaalbaarheid</w:delText>
                </w:r>
              </w:del>
            </w:sdtContent>
          </w:sdt>
          <w:r w:rsidDel="00000000" w:rsidR="00000000" w:rsidRPr="00000000">
            <w:rPr>
              <w:rtl w:val="0"/>
            </w:rPr>
          </w:r>
        </w:p>
      </w:sdtContent>
    </w:sdt>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eerste reactie op Nakamoto</w:t>
      </w:r>
      <w:sdt>
        <w:sdtPr>
          <w:tag w:val="goog_rdk_1154"/>
        </w:sdtPr>
        <w:sdtContent>
          <w:del w:author="Gill Mattheus" w:id="646" w:date="2024-07-17T14:27: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aankondiging kwam ongeveer een dag later, van </w:t>
      </w:r>
      <w:sdt>
        <w:sdtPr>
          <w:tag w:val="goog_rdk_1155"/>
        </w:sdtPr>
        <w:sdtContent>
          <w:ins w:author="Gill Mattheus" w:id="647" w:date="2024-07-17T14:29: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James</w:t>
            </w:r>
          </w:ins>
        </w:sdtContent>
      </w:sdt>
      <w:sdt>
        <w:sdtPr>
          <w:tag w:val="goog_rdk_1156"/>
        </w:sdtPr>
        <w:sdtContent>
          <w:del w:author="Gill Mattheus" w:id="647" w:date="2024-07-17T14:29: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Joris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Donald, een Cypherpunk die toevallig </w:t>
      </w:r>
      <w:sdt>
        <w:sdtPr>
          <w:tag w:val="goog_rdk_1157"/>
        </w:sdtPr>
        <w:sdtContent>
          <w:ins w:author="Gill Mattheus" w:id="648" w:date="2024-07-17T14:3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bijna klaar was</w:t>
            </w:r>
          </w:ins>
        </w:sdtContent>
      </w:sdt>
      <w:sdt>
        <w:sdtPr>
          <w:tag w:val="goog_rdk_1158"/>
        </w:sdtPr>
        <w:sdtContent>
          <w:del w:author="Gill Mattheus" w:id="648" w:date="2024-07-17T14:3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de laatste stadia</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159"/>
        </w:sdtPr>
        <w:sdtContent>
          <w:ins w:author="Gill Mattheus" w:id="649" w:date="2024-07-17T14:30: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w:t>
            </w:r>
          </w:ins>
        </w:sdtContent>
      </w:sdt>
      <w:sdt>
        <w:sdtPr>
          <w:tag w:val="goog_rdk_1160"/>
        </w:sdtPr>
        <w:sdtContent>
          <w:del w:author="Gill Mattheus" w:id="649" w:date="2024-07-17T14:30: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verkeerde van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ontwerpen van zijn eigen digitaal geldsysteem.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“Zo’n systeem hebben we zeer, zeer hard nodig, maar zoals ik jouw voorstel begrijp, lijkt het niet op te schalen naar de vereiste omvang,” schreef Donald. “Om tijdig </w:t>
      </w:r>
      <w:sdt>
        <w:sdtPr>
          <w:tag w:val="goog_rdk_1161"/>
        </w:sdtPr>
        <w:sdtContent>
          <w:del w:author="Gill Mattheus" w:id="650" w:date="2024-07-17T14:31: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dubbele uitgaven</w:t>
      </w:r>
      <w:sdt>
        <w:sdtPr>
          <w:tag w:val="goog_rdk_1162"/>
        </w:sdtPr>
        <w:sdtContent>
          <w:ins w:author="Gill Mattheus" w:id="651" w:date="2024-07-17T14:31: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1163"/>
        </w:sdtPr>
        <w:sdtContent>
          <w:del w:author="Gill Mattheus" w:id="651" w:date="2024-07-17T14:31: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gebeurtenis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detecteren en te verwerpen, moet men de meeste vorige transacties van de munten in de transactie hebben, wat, naïef geïmplementeerd, vereist dat elk</w:t>
      </w:r>
      <w:sdt>
        <w:sdtPr>
          <w:tag w:val="goog_rdk_1164"/>
        </w:sdtPr>
        <w:sdtContent>
          <w:del w:author="Gill Mattheus" w:id="652" w:date="2024-07-17T14:32: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165"/>
        </w:sdtPr>
        <w:sdtContent>
          <w:ins w:author="Gill Mattheus" w:id="653" w:date="2024-07-17T14:32: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persoon</w:t>
            </w:r>
          </w:ins>
        </w:sdtContent>
      </w:sdt>
      <w:sdt>
        <w:sdtPr>
          <w:tag w:val="goog_rdk_1166"/>
        </w:sdtPr>
        <w:sdtContent>
          <w:del w:author="Gill Mattheus" w:id="653" w:date="2024-07-17T14:32: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peer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meeste </w:t>
      </w:r>
      <w:sdt>
        <w:sdtPr>
          <w:tag w:val="goog_rdk_1167"/>
        </w:sdtPr>
        <w:sdtContent>
          <w:ins w:author="Gill Mattheus" w:id="654" w:date="2024-07-17T14:33: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eerdere</w:t>
            </w:r>
            <w:sdt>
              <w:sdtPr>
                <w:tag w:val="goog_rdk_1168"/>
              </w:sdtPr>
              <w:sdtContent>
                <w:del w:author="Gill Mattheus" w:id="654" w:date="2024-07-17T14:33: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delText>
                  </w:r>
                </w:del>
              </w:sdtContent>
            </w:sdt>
          </w:ins>
        </w:sdtContent>
      </w:sdt>
      <w:sdt>
        <w:sdtPr>
          <w:tag w:val="goog_rdk_1169"/>
        </w:sdtPr>
        <w:sdtContent>
          <w:del w:author="Gill Mattheus" w:id="654" w:date="2024-07-17T14:33: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vorige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transacties heeft, of de meeste transacties die recentelijk hebben plaatsgevonden. Als honderden miljoenen mensen transacties uitvoeren, is dat </w:t>
      </w:r>
      <w:sdt>
        <w:sdtPr>
          <w:tag w:val="goog_rdk_1170"/>
        </w:sdtPr>
        <w:sdtContent>
          <w:ins w:author="Gill Mattheus" w:id="655" w:date="2024-07-17T14:34: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heel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veel bandbreedte - iedereen moet alles weten, of een aanzienlijk deel daarvan.”</w:t>
      </w:r>
      <w:sdt>
        <w:sdtPr>
          <w:tag w:val="goog_rdk_1171"/>
        </w:sdtPr>
        <w:sdtContent>
          <w:del w:author="Gill Mattheus" w:id="656" w:date="2024-07-17T14:34: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172"/>
        </w:sdtPr>
        <w:sdtContent>
          <w:ins w:author="Gill Mattheus" w:id="656" w:date="2024-07-17T14:34: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/footnote{271}</w:t>
            </w:r>
          </w:ins>
        </w:sdtContent>
      </w:sdt>
      <w:sdt>
        <w:sdtPr>
          <w:tag w:val="goog_rdk_1173"/>
        </w:sdtPr>
        <w:sdtContent>
          <w:del w:author="Gill Mattheus" w:id="656" w:date="2024-07-17T14:34: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271]</w:delText>
            </w:r>
          </w:del>
        </w:sdtContent>
      </w:sdt>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Inderdaad, Nakamoto</w:t>
      </w:r>
      <w:sdt>
        <w:sdtPr>
          <w:tag w:val="goog_rdk_1174"/>
        </w:sdtPr>
        <w:sdtContent>
          <w:del w:author="Gill Mattheus" w:id="657" w:date="2024-07-17T14:34: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ontwerp vereiste dat gebruikers alle transacties op het Bitcoin</w:t>
      </w:r>
      <w:sdt>
        <w:sdtPr>
          <w:tag w:val="goog_rdk_1175"/>
        </w:sdtPr>
        <w:sdtContent>
          <w:del w:author="Gill Mattheus" w:id="658" w:date="2024-07-17T14:35: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netwerk bijhielden, om zo hun lokale versies van het eigendoms</w:t>
      </w:r>
      <w:sdt>
        <w:sdtPr>
          <w:tag w:val="goog_rdk_1176"/>
        </w:sdtPr>
        <w:sdtContent>
          <w:ins w:author="Gill Mattheus" w:id="659" w:date="2024-07-17T14:35: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grootboek</w:t>
            </w:r>
          </w:ins>
        </w:sdtContent>
      </w:sdt>
      <w:sdt>
        <w:sdtPr>
          <w:tag w:val="goog_rdk_1177"/>
        </w:sdtPr>
        <w:sdtContent>
          <w:del w:author="Gill Mattheus" w:id="659" w:date="2024-07-17T14:35: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register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kunnen bijwerken. Ze zouden precies moeten weten welke munten al waren uitgegeven en welke niet, om er zeker van te zijn dat een munt die ze als betaling ontvingen nog niet aan iemand anders was uitgegeven. Als het Bitcoin</w:t>
      </w:r>
      <w:sdt>
        <w:sdtPr>
          <w:tag w:val="goog_rdk_1178"/>
        </w:sdtPr>
        <w:sdtContent>
          <w:del w:author="Gill Mattheus" w:id="660" w:date="2024-07-17T14:36: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netwerk groot genoeg zou worden, kon dit onuitvoerbaar worden voor de meeste </w:t>
      </w:r>
      <w:sdt>
        <w:sdtPr>
          <w:tag w:val="goog_rdk_1179"/>
        </w:sdtPr>
        <w:sdtContent>
          <w:ins w:author="Gill Mattheus" w:id="661" w:date="2024-07-17T14:37: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standaard</w:t>
            </w:r>
          </w:ins>
        </w:sdtContent>
      </w:sdt>
      <w:sdt>
        <w:sdtPr>
          <w:tag w:val="goog_rdk_1180"/>
        </w:sdtPr>
        <w:sdtContent>
          <w:del w:author="Gill Mattheus" w:id="661" w:date="2024-07-17T14:37: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reguliere</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gebruikers.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was een probleem waarover Satoshi Nakamoto nagedacht had. In zijn witboek stelde hij een </w:t>
      </w:r>
      <w:sdt>
        <w:sdtPr>
          <w:tag w:val="goog_rdk_1181"/>
        </w:sdtPr>
        <w:sdtContent>
          <w:ins w:author="Gill Mattheus" w:id="662" w:date="2024-07-17T14:38: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oplossing</w:t>
            </w:r>
          </w:ins>
        </w:sdtContent>
      </w:sdt>
      <w:sdt>
        <w:sdtPr>
          <w:tag w:val="goog_rdk_1182"/>
        </w:sdtPr>
        <w:sdtContent>
          <w:del w:author="Gill Mattheus" w:id="662" w:date="2024-07-17T14:38: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tweestapsoplossing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183"/>
        </w:sdtPr>
        <w:sdtContent>
          <w:ins w:author="Gill Mattheus" w:id="663" w:date="2024-07-17T14:38: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bestaa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 uit twee stappen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w:t>
      </w:r>
      <w:sdt>
        <w:sdtPr>
          <w:tag w:val="goog_rdk_1184"/>
        </w:sdtPr>
        <w:sdtContent>
          <w:ins w:author="Gill Mattheus" w:id="664" w:date="2024-07-17T14:38: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genaamd “Simplified Payment Verification” (SPV). Ten eerste, om de hoeveelheid benodigde </w:t>
      </w:r>
      <w:sdt>
        <w:sdtPr>
          <w:tag w:val="goog_rdk_1185"/>
        </w:sdtPr>
        <w:sdtContent>
          <w:ins w:author="Gill Mattheus" w:id="665" w:date="2024-07-17T14:38: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schijfruimte</w:t>
            </w:r>
          </w:ins>
        </w:sdtContent>
      </w:sdt>
      <w:sdt>
        <w:sdtPr>
          <w:tag w:val="goog_rdk_1186"/>
        </w:sdtPr>
        <w:sdtContent>
          <w:del w:author="Gill Mattheus" w:id="665" w:date="2024-07-17T14:38: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diskruimte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 het draaien van Bitcoin op </w:t>
      </w:r>
      <w:sdt>
        <w:sdtPr>
          <w:tag w:val="goog_rdk_1187"/>
        </w:sdtPr>
        <w:sdtContent>
          <w:ins w:author="Gill Mattheus" w:id="666" w:date="2024-07-17T14:3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w:t>
            </w:r>
          </w:ins>
        </w:sdtContent>
      </w:sdt>
      <w:sdt>
        <w:sdtPr>
          <w:tag w:val="goog_rdk_1188"/>
        </w:sdtPr>
        <w:sdtContent>
          <w:del w:author="Gill Mattheus" w:id="666" w:date="2024-07-17T14:3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een </w:delText>
            </w:r>
          </w:del>
        </w:sdtContent>
      </w:sdt>
      <w:sdt>
        <w:sdtPr>
          <w:tag w:val="goog_rdk_1189"/>
        </w:sdtPr>
        <w:sdtContent>
          <w:ins w:author="Gill Mattheus" w:id="666" w:date="2024-07-17T14:3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gemiddelde</w:t>
            </w:r>
          </w:ins>
        </w:sdtContent>
      </w:sdt>
      <w:sdt>
        <w:sdtPr>
          <w:tag w:val="goog_rdk_1190"/>
        </w:sdtPr>
        <w:sdtContent>
          <w:del w:author="Gill Mattheus" w:id="666" w:date="2024-07-17T14:3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standaard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te minimaliseren, konden oudere blokken worden verwijderd van de computers</w:t>
      </w:r>
      <w:sdt>
        <w:sdtPr>
          <w:tag w:val="goog_rdk_1191"/>
        </w:sdtPr>
        <w:sdtContent>
          <w:del w:author="Gill Mattheus" w:id="667" w:date="2024-07-17T14:40: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van gebruikers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zodat ze alleen de blo</w:t>
      </w:r>
      <w:sdt>
        <w:sdtPr>
          <w:tag w:val="goog_rdk_1192"/>
        </w:sdtPr>
        <w:sdtContent>
          <w:del w:author="Gill Mattheus" w:id="668" w:date="2024-07-17T14:41: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w:t>
      </w:r>
      <w:sdt>
        <w:sdtPr>
          <w:tag w:val="goog_rdk_1193"/>
        </w:sdtPr>
        <w:sdtContent>
          <w:del w:author="Gill Mattheus" w:id="669" w:date="2024-07-17T14:40: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hashes hoefden op te slaan. En ten tweede, door gebruik te maken van </w:t>
      </w:r>
      <w:sdt>
        <w:sdtPr>
          <w:tag w:val="goog_rdk_1194"/>
        </w:sdtPr>
        <w:sdtContent>
          <w:ins w:author="Gill Mattheus" w:id="670" w:date="2024-07-17T14:4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hash</w:t>
            </w:r>
          </w:ins>
        </w:sdtContent>
      </w:sdt>
      <w:sdt>
        <w:sdtPr>
          <w:tag w:val="goog_rdk_1195"/>
        </w:sdtPr>
        <w:sdtContent>
          <w:del w:author="Gill Mattheus" w:id="670" w:date="2024-07-17T14:4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Merkle</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bewijzen, konden gebruikers controleren met behulp van deze blo</w:t>
      </w:r>
      <w:sdt>
        <w:sdtPr>
          <w:tag w:val="goog_rdk_1196"/>
        </w:sdtPr>
        <w:sdtContent>
          <w:ins w:author="Gill Mattheus" w:id="671" w:date="2024-07-17T14:43: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w:t>
            </w:r>
          </w:ins>
        </w:sdtContent>
      </w:sdt>
      <w:sdt>
        <w:sdtPr>
          <w:tag w:val="goog_rdk_1197"/>
        </w:sdtPr>
        <w:sdtContent>
          <w:del w:author="Gill Mattheus" w:id="671" w:date="2024-07-17T14:43: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ck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hashes dat transacties naar hen waren opgenomen in de block</w:t>
      </w:r>
      <w:sdt>
        <w:sdtPr>
          <w:tag w:val="goog_rdk_1198"/>
        </w:sdtPr>
        <w:sdtContent>
          <w:ins w:author="Gill Mattheus" w:id="672" w:date="2024-07-17T14:43: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chain </w:t>
      </w:r>
      <w:sdt>
        <w:sdtPr>
          <w:tag w:val="goog_rdk_1199"/>
        </w:sdtPr>
        <w:sdtContent>
          <w:ins w:author="Gill Mattheus" w:id="673" w:date="2024-07-17T14:43: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200"/>
        </w:sdtPr>
        <w:sdtContent>
          <w:del w:author="Gill Mattheus" w:id="673" w:date="2024-07-17T14:43: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201"/>
        </w:sdtPr>
        <w:sdtContent>
          <w:ins w:author="Gill Mattheus" w:id="674" w:date="2024-07-17T14:43:39Z">
            <w:sdt>
              <w:sdtPr>
                <w:tag w:val="goog_rdk_1202"/>
              </w:sdtPr>
              <w:sdtContent>
                <w:del w:author="Gill Mattheus" w:id="673" w:date="2024-07-17T14:43: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waarbij ze alle andere transacties grotendeels negeerden. Het </w:t>
      </w:r>
      <w:sdt>
        <w:sdtPr>
          <w:tag w:val="goog_rdk_1203"/>
        </w:sdtPr>
        <w:sdtContent>
          <w:ins w:author="Gill Mattheus" w:id="675" w:date="2024-07-17T14:43: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draaien</w:t>
            </w:r>
          </w:ins>
        </w:sdtContent>
      </w:sdt>
      <w:sdt>
        <w:sdtPr>
          <w:tag w:val="goog_rdk_1204"/>
        </w:sdtPr>
        <w:sdtContent>
          <w:del w:author="Gill Mattheus" w:id="675" w:date="2024-07-17T14:43: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runnen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een volledig validerend</w:t>
      </w:r>
      <w:sdt>
        <w:sdtPr>
          <w:tag w:val="goog_rdk_1205"/>
        </w:sdtPr>
        <w:sdtContent>
          <w:ins w:author="Gill Mattheus" w:id="676" w:date="2024-07-17T14:44: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netwerk</w:t>
      </w:r>
      <w:sdt>
        <w:sdtPr>
          <w:tag w:val="goog_rdk_1206"/>
        </w:sdtPr>
        <w:sdtContent>
          <w:ins w:author="Gill Mattheus" w:id="677" w:date="2024-07-17T14:44: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w:t>
            </w:r>
          </w:ins>
        </w:sdtContent>
      </w:sdt>
      <w:sdt>
        <w:sdtPr>
          <w:tag w:val="goog_rdk_1207"/>
        </w:sdtPr>
        <w:sdtContent>
          <w:del w:author="Gill Mattheus" w:id="677" w:date="2024-07-17T14:44: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knoppunt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meer en meer worden overgelaten aan specialisten met serverfarms van gespecialiseerde hardware”, schreef Nakamoto in antwoord op Donald in de mailinglijst. </w:t>
      </w:r>
      <w:sdt>
        <w:sdtPr>
          <w:tag w:val="goog_rdk_1208"/>
        </w:sdtPr>
        <w:sdtContent>
          <w:ins w:author="Gill Mattheus" w:id="678" w:date="2024-07-17T14:4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209"/>
        </w:sdtPr>
        <w:sdtContent>
          <w:del w:author="Gill Mattheus" w:id="678" w:date="2024-07-17T14:4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[^272]</w:delText>
            </w:r>
          </w:del>
        </w:sdtContent>
      </w:sdt>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Helaas loste deze oplossing het probleem niet volledig op, zoals Nakamoto zelf ook erkende in </w:t>
      </w:r>
      <w:sdt>
        <w:sdtPr>
          <w:tag w:val="goog_rdk_1210"/>
        </w:sdtPr>
        <w:sdtContent>
          <w:ins w:author="Gill Mattheus" w:id="679" w:date="2024-07-17T14:45: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witboek</w:t>
            </w:r>
          </w:ins>
        </w:sdtContent>
      </w:sdt>
      <w:sdt>
        <w:sdtPr>
          <w:tag w:val="goog_rdk_1211"/>
        </w:sdtPr>
        <w:sdtContent>
          <w:del w:author="Gill Mattheus" w:id="679" w:date="2024-07-17T14:45: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introduceerde ook nieuwe problemen. SPV liet het beveiligingsmodel</w:t>
      </w:r>
      <w:sdt>
        <w:sdtPr>
          <w:tag w:val="goog_rdk_1212"/>
        </w:sdtPr>
        <w:sdtContent>
          <w:del w:author="Gill Mattheus" w:id="680" w:date="2024-07-17T14:45: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waarin iedereen </w:t>
      </w:r>
      <w:sdt>
        <w:sdtPr>
          <w:tag w:val="goog_rdk_1213"/>
        </w:sdtPr>
        <w:sdtContent>
          <w:ins w:author="Gill Mattheus" w:id="681" w:date="2024-07-17T14:45: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elkaar</w:t>
            </w:r>
          </w:ins>
        </w:sdtContent>
      </w:sdt>
      <w:sdt>
        <w:sdtPr>
          <w:tag w:val="goog_rdk_1214"/>
        </w:sdtPr>
        <w:sdtContent>
          <w:del w:author="Gill Mattheus" w:id="681" w:date="2024-07-17T14:45: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iedereen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 gaten houdt</w:t>
      </w:r>
      <w:sdt>
        <w:sdtPr>
          <w:tag w:val="goog_rdk_1215"/>
        </w:sdtPr>
        <w:sdtContent>
          <w:del w:author="Gill Mattheus" w:id="682" w:date="2024-07-17T14:45: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varen, omdat in plaats daarvan alleen toegewijde miners zouden controleren of de regels van het systeem altijd </w:t>
      </w:r>
      <w:sdt>
        <w:sdtPr>
          <w:tag w:val="goog_rdk_1216"/>
        </w:sdtPr>
        <w:sdtContent>
          <w:ins w:author="Gill Mattheus" w:id="683" w:date="2024-07-17T14:46: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worden</w:t>
            </w:r>
          </w:ins>
        </w:sdtContent>
      </w:sdt>
      <w:sdt>
        <w:sdtPr>
          <w:tag w:val="goog_rdk_1217"/>
        </w:sdtPr>
        <w:sdtContent>
          <w:del w:author="Gill Mattheus" w:id="683" w:date="2024-07-17T14:46: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werden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nageleefd.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Donald reageerde op Nakamoto in de mailinglijst en waarschuwde dat als slechts een klein deel van de Bitcoin</w:t>
      </w:r>
      <w:sdt>
        <w:sdtPr>
          <w:tag w:val="goog_rdk_1218"/>
        </w:sdtPr>
        <w:sdtContent>
          <w:del w:author="Gill Mattheus" w:id="684" w:date="2024-07-17T14:46: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gebruikers over voldoende middelen kon beschikken om een </w:t>
      </w:r>
      <w:sdt>
        <w:sdtPr>
          <w:tag w:val="goog_rdk_1219"/>
        </w:sdtPr>
        <w:sdtContent>
          <w:ins w:author="Gill Mattheus" w:id="685" w:date="2024-07-17T14:48: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delver</w:t>
            </w:r>
          </w:ins>
        </w:sdtContent>
      </w:sdt>
      <w:sdt>
        <w:sdtPr>
          <w:tag w:val="goog_rdk_1220"/>
        </w:sdtPr>
        <w:sdtContent>
          <w:del w:author="Gill Mattheus" w:id="685" w:date="2024-07-17T14:48: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mijnwerker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zijn, </w:t>
      </w:r>
      <w:sdt>
        <w:sdtPr>
          <w:tag w:val="goog_rdk_1221"/>
        </w:sdtPr>
        <w:sdtContent>
          <w:del w:author="Gill Mattheus" w:id="686" w:date="2024-07-17T14:50: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 </w:t>
      </w:r>
      <w:sdt>
        <w:sdtPr>
          <w:tag w:val="goog_rdk_1222"/>
        </w:sdtPr>
        <w:sdtContent>
          <w:ins w:author="Gill Mattheus" w:id="687" w:date="2024-07-17T14:49: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delvers</w:t>
            </w:r>
          </w:ins>
        </w:sdtContent>
      </w:sdt>
      <w:sdt>
        <w:sdtPr>
          <w:tag w:val="goog_rdk_1223"/>
        </w:sdtPr>
        <w:sdtContent>
          <w:del w:author="Gill Mattheus" w:id="687" w:date="2024-07-17T14:49: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mijnwerkers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224"/>
        </w:sdtPr>
        <w:sdtContent>
          <w:del w:author="Gill Mattheus" w:id="688" w:date="2024-07-17T14:50: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doelwit </w:t>
      </w:r>
      <w:sdt>
        <w:sdtPr>
          <w:tag w:val="goog_rdk_1225"/>
        </w:sdtPr>
        <w:sdtContent>
          <w:ins w:author="Gill Mattheus" w:id="689" w:date="2024-07-17T14:50: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konden worden</w:t>
            </w:r>
          </w:ins>
        </w:sdtContent>
      </w:sdt>
      <w:sdt>
        <w:sdtPr>
          <w:tag w:val="goog_rdk_1226"/>
        </w:sdtPr>
        <w:sdtContent>
          <w:del w:author="Gill Mattheus" w:id="689" w:date="2024-07-17T14:50: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kon maken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een drukpunt voor regelgevende instanties.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een lange en gedetailleerde </w:t>
      </w:r>
      <w:sdt>
        <w:sdtPr>
          <w:tag w:val="goog_rdk_1227"/>
        </w:sdtPr>
        <w:sdtContent>
          <w:ins w:author="Gill Mattheus" w:id="690" w:date="2024-07-17T14:51: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repliek</w:t>
            </w:r>
          </w:ins>
        </w:sdtContent>
      </w:sdt>
      <w:sdt>
        <w:sdtPr>
          <w:tag w:val="goog_rdk_1228"/>
        </w:sdtPr>
        <w:sdtContent>
          <w:del w:author="Gill Mattheus" w:id="690" w:date="2024-07-17T14:51: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vervolg-email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beschreef hij hoe overheden financiële netwerken stap voor stap zouden overnemen, uiteindelijk met als doel de gelduitgevende instantie te beheersen: “net zoals bijvoorbeeld de Federal Reserve</w:t>
      </w:r>
      <w:sdt>
        <w:sdtPr>
          <w:tag w:val="goog_rdk_1229"/>
        </w:sdtPr>
        <w:sdtContent>
          <w:del w:author="Gill Mattheus" w:id="691" w:date="2024-07-17T14:52: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wet van 1913, is het doel altijd om het netwerk op te rollen in een enkele ‘</w:t>
      </w:r>
      <w:sdt>
        <w:sdtPr>
          <w:tag w:val="goog_rdk_1230"/>
        </w:sdtPr>
        <w:sdtContent>
          <w:ins w:author="Gill Mattheus" w:id="692" w:date="2024-07-17T14:52: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groot om te falen</w:t>
            </w:r>
          </w:ins>
        </w:sdtContent>
      </w:sdt>
      <w:sdt>
        <w:sdtPr>
          <w:tag w:val="goog_rdk_1231"/>
        </w:sdtPr>
        <w:sdtContent>
          <w:del w:author="Gill Mattheus" w:id="692" w:date="2024-07-17T14:52: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too big to fail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entiteit, en zij zijn steeds groter, serieuzer en</w:t>
      </w:r>
      <w:sdt>
        <w:sdtPr>
          <w:tag w:val="goog_rdk_1232"/>
        </w:sdtPr>
        <w:sdtContent>
          <w:del w:author="Gill Mattheus" w:id="693" w:date="2024-07-17T14:5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sdt>
        <w:sdtPr>
          <w:tag w:val="goog_rdk_1233"/>
        </w:sdtPr>
        <w:sdtContent>
          <w:ins w:author="Gill Mattheus" w:id="693" w:date="2024-07-17T14:5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rampzaliger</w:t>
            </w:r>
          </w:ins>
        </w:sdtContent>
      </w:sdt>
      <w:sdt>
        <w:sdtPr>
          <w:tag w:val="goog_rdk_1234"/>
        </w:sdtPr>
        <w:sdtContent>
          <w:del w:author="Gill Mattheus" w:id="693" w:date="2024-07-17T14:5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desastreuzer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geworden.”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236"/>
        </w:sdtPr>
        <w:sdtContent>
          <w:del w:author="Gill Mattheus" w:id="694" w:date="2024-07-17T14:55: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Bitcoin, </w:t>
      </w:r>
      <w:sdt>
        <w:sdtPr>
          <w:tag w:val="goog_rdk_1237"/>
        </w:sdtPr>
        <w:sdtContent>
          <w:del w:author="Gill Mattheus" w:id="695" w:date="2024-07-17T14:55: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voorspelde Donald, zou onderworpen worden aan hetzelfde type druk.</w:t>
      </w:r>
      <w:sdt>
        <w:sdtPr>
          <w:tag w:val="goog_rdk_1238"/>
        </w:sdtPr>
        <w:sdtContent>
          <w:del w:author="Gill Mattheus" w:id="696" w:date="2024-07-17T14:55: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een klein aantal instanties nieuwe munten uitgeeft, is dit beter bestand tegen staatsaanvallen dan bij een enkele uitgever, maar de overheid valt regelmatig financiële netwerken aan, met de financiële instorting die voortkomt uit de meest recente aanval die nog steeds aan de gang is terwijl ik dit schrijf,” betoogde hij.</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het systeem gedecentraliseerd te houden en ervoor te zorgen dat de meeste gebruikers alle transacties in het netwerk kunnen verwerken, </w:t>
      </w:r>
      <w:sdt>
        <w:sdtPr>
          <w:tag w:val="goog_rdk_1239"/>
        </w:sdtPr>
        <w:sdtContent>
          <w:ins w:author="Gill Mattheus" w:id="697" w:date="2024-07-17T14:57: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stelde</w:t>
            </w:r>
          </w:ins>
        </w:sdtContent>
      </w:sdt>
      <w:sdt>
        <w:sdtPr>
          <w:tag w:val="goog_rdk_1240"/>
        </w:sdtPr>
        <w:sdtContent>
          <w:del w:author="Gill Mattheus" w:id="697" w:date="2024-07-17T14:57: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suggereerde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Cypherpunk </w:t>
      </w:r>
      <w:sdt>
        <w:sdtPr>
          <w:tag w:val="goog_rdk_1241"/>
        </w:sdtPr>
        <w:sdtContent>
          <w:ins w:author="Gill Mattheus" w:id="698" w:date="2024-07-17T14:57: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Bitcoin baat zou kunnen hebben bij een betalingslaag voor transacties van lage waarde. Alleen grote transacties zouden dan door alle gebruikers verwerkt en opgeslagen hoeven te worden in de block</w:t>
      </w:r>
      <w:sdt>
        <w:sdtPr>
          <w:tag w:val="goog_rdk_1242"/>
        </w:sdtPr>
        <w:sdtContent>
          <w:ins w:author="Gill Mattheus" w:id="699" w:date="2024-07-17T14:58: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“Ik denk dat we ons moeten bezighouden met het minimaliseren van de gegevens en bandbreedte die gelduitgevers nodig hebben - voor kleine munten lijkt het protocol verspillend. Het zou mooi zijn om het volledige protocol voor grote munten te hebben, en een soort snelkoppeling voor kleine munten waarbij mensen account</w:t>
      </w:r>
      <w:sdt>
        <w:sdtPr>
          <w:tag w:val="goog_rdk_1243"/>
        </w:sdtPr>
        <w:sdtContent>
          <w:del w:author="Gill Mattheus" w:id="700" w:date="2024-07-17T15:07: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gebaseerd geld vertrouwen voor kleine bedragen totdat ze worden omgezet in grote munten,” schreef hij. “Hoe kleiner de gegevensopslag en bandbreedte die gelduitgevers nodig hebben, hoe </w:t>
      </w:r>
      <w:sdt>
        <w:sdtPr>
          <w:tag w:val="goog_rdk_1244"/>
        </w:sdtPr>
        <w:sdtContent>
          <w:ins w:author="Gill Mattheus" w:id="701" w:date="2024-07-17T15:07: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sterker</w:t>
            </w:r>
          </w:ins>
        </w:sdtContent>
      </w:sdt>
      <w:sdt>
        <w:sdtPr>
          <w:tag w:val="goog_rdk_1245"/>
        </w:sdtPr>
        <w:sdtContent>
          <w:del w:author="Gill Mattheus" w:id="701" w:date="2024-07-17T15:07: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resistenter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systeem </w:t>
      </w:r>
      <w:sdt>
        <w:sdtPr>
          <w:tag w:val="goog_rdk_1246"/>
        </w:sdtPr>
        <w:sdtContent>
          <w:ins w:author="Gill Mattheus" w:id="702" w:date="2024-07-17T15:07: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tegen de soort</w:t>
      </w:r>
      <w:sdt>
        <w:sdtPr>
          <w:tag w:val="goog_rdk_1247"/>
        </w:sdtPr>
        <w:sdtContent>
          <w:del w:author="Gill Mattheus" w:id="703" w:date="2024-07-17T15:08: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overheidsaanvallen op financiële netwerken die we recentelijk hebben gezien.” </w:t>
      </w:r>
      <w:sdt>
        <w:sdtPr>
          <w:tag w:val="goog_rdk_1248"/>
        </w:sdtPr>
        <w:sdtContent>
          <w:ins w:author="Gill Mattheus" w:id="704" w:date="2024-07-17T14:59: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249"/>
        </w:sdtPr>
        <w:sdtContent>
          <w:del w:author="Gill Mattheus" w:id="704" w:date="2024-07-17T14:59: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[^273]</w:delText>
            </w:r>
          </w:del>
        </w:sdtContent>
      </w:sdt>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Nakamoto heeft niet specifiek gereageerd op Donald</w:t>
      </w:r>
      <w:sdt>
        <w:sdtPr>
          <w:tag w:val="goog_rdk_1250"/>
        </w:sdtPr>
        <w:sdtContent>
          <w:del w:author="Gill Mattheus" w:id="705" w:date="2024-07-17T15:09: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suggestie over de betalingslaag, maar hij heeft wel zeker de mogelijke aanvallen op staatsniveau aangepakt die Bitcoin uiteindelijk zou kunnen tegenkomen. Hoewel de mysterieuze auteur van het nieuwe witboek in zijn geschriften een tamelijk wetenschappelijke en zakelijke benadering van het onderwerp heeft uitgedragen, bevestigde Nakamoto nu onmiskenbaar de </w:t>
      </w:r>
      <w:sdt>
        <w:sdtPr>
          <w:tag w:val="goog_rdk_1251"/>
        </w:sdtPr>
        <w:sdtContent>
          <w:del w:author="Gill Mattheus" w:id="706" w:date="2024-07-17T15:22: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drijvende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motivatie achter het gedecentraliseerde ontwerp van het systeem.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 maar we kunnen een grote slag winnen in de wapenwedloop en enkele jaren een nieuw territorium van vrijheid verwerven”, schreef hij. “Overheden zijn goed in het elimineren van de leiders van […] centraal gecontroleerde netwerken zoals Napster, maar pure </w:t>
      </w:r>
      <w:sdt>
        <w:sdtPr>
          <w:tag w:val="goog_rdk_1252"/>
        </w:sdtPr>
        <w:sdtContent>
          <w:ins w:author="Gill Mattheus" w:id="707" w:date="2024-07-17T15:24: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peer-to-peer </w:t>
            </w:r>
          </w:ins>
        </w:sdtContent>
      </w:sdt>
      <w:sdt>
        <w:sdtPr>
          <w:tag w:val="goog_rdk_1253"/>
        </w:sdtPr>
        <w:sdtContent>
          <w:del w:author="Gill Mattheus" w:id="707" w:date="2024-07-17T15:24: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P2P-</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netwerken zoals Gnutella en Tor lijken zich goed staande te houden.”</w:t>
      </w:r>
      <w:sdt>
        <w:sdtPr>
          <w:tag w:val="goog_rdk_1254"/>
        </w:sdtPr>
        <w:sdtContent>
          <w:ins w:author="Gill Mattheus" w:id="708" w:date="2024-07-17T15:23: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255"/>
        </w:sdtPr>
        <w:sdtContent>
          <w:del w:author="Gill Mattheus" w:id="708" w:date="2024-07-17T15:23: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256"/>
        </w:sdtPr>
        <w:sdtContent>
          <w:del w:author="Gill Mattheus" w:id="709" w:date="2024-07-17T15:23: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^274]</w:delText>
            </w:r>
          </w:del>
        </w:sdtContent>
      </w:sdt>
      <w:r w:rsidDel="00000000" w:rsidR="00000000" w:rsidRPr="00000000">
        <w:rPr>
          <w:rtl w:val="0"/>
        </w:rPr>
      </w:r>
    </w:p>
    <w:bookmarkStart w:colFirst="0" w:colLast="0" w:name="bookmark=id.1ksv4uv" w:id="15"/>
    <w:bookmarkEnd w:id="15"/>
    <w:sdt>
      <w:sdtPr>
        <w:tag w:val="goog_rdk_1257"/>
      </w:sdtPr>
      <w:sdtContent>
        <w:p w:rsidR="00000000" w:rsidDel="00000000" w:rsidP="00000000" w:rsidRDefault="00000000" w:rsidRPr="00000000" w14:paraId="000000AA">
          <w:pPr>
            <w:pStyle w:val="Heading3"/>
            <w:jc w:val="center"/>
            <w:rPr/>
            <w:pPrChange w:author="Gill Mattheus" w:id="0" w:date="2024-07-17T15:25:18Z">
              <w:pPr>
                <w:pStyle w:val="Heading3"/>
              </w:pPr>
            </w:pPrChange>
          </w:pPr>
          <w:r w:rsidDel="00000000" w:rsidR="00000000" w:rsidRPr="00000000">
            <w:rPr>
              <w:rtl w:val="0"/>
            </w:rPr>
            <w:t xml:space="preserve">Zorgen en Verwarring</w:t>
          </w:r>
        </w:p>
      </w:sdtContent>
    </w:sdt>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eerste reactie die Nakamoto kreeg—de bezorgdheid van </w:t>
      </w:r>
      <w:sdt>
        <w:sdtPr>
          <w:tag w:val="goog_rdk_1258"/>
        </w:sdtPr>
        <w:sdtContent>
          <w:ins w:author="Gill Mattheus" w:id="711" w:date="2024-07-17T18:04: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James</w:t>
            </w:r>
          </w:ins>
        </w:sdtContent>
      </w:sdt>
      <w:sdt>
        <w:sdtPr>
          <w:tag w:val="goog_rdk_1259"/>
        </w:sdtPr>
        <w:sdtContent>
          <w:del w:author="Gill Mattheus" w:id="711" w:date="2024-07-17T18:04: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Joris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Donald over schaalbaarheid—</w:t>
      </w:r>
      <w:sdt>
        <w:sdtPr>
          <w:tag w:val="goog_rdk_1260"/>
        </w:sdtPr>
        <w:sdtContent>
          <w:ins w:author="Gill Mattheus" w:id="712" w:date="2024-07-17T18:12: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zeker niet onterecht</w:t>
            </w:r>
          </w:ins>
        </w:sdtContent>
      </w:sdt>
      <w:sdt>
        <w:sdtPr>
          <w:tag w:val="goog_rdk_1261"/>
        </w:sdtPr>
        <w:sdtContent>
          <w:del w:author="Gill Mattheus" w:id="712" w:date="2024-07-17T18:12: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had zeker enige verdienste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opschalen van Bitcoin om miljoenen, of zelfs miljarden gebruikers te </w:t>
      </w:r>
      <w:sdt>
        <w:sdtPr>
          <w:tag w:val="goog_rdk_1262"/>
        </w:sdtPr>
        <w:sdtContent>
          <w:ins w:author="Gill Mattheus" w:id="713" w:date="2024-07-17T18:13: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dienen</w:t>
            </w:r>
          </w:ins>
        </w:sdtContent>
      </w:sdt>
      <w:sdt>
        <w:sdtPr>
          <w:tag w:val="goog_rdk_1263"/>
        </w:sdtPr>
        <w:sdtContent>
          <w:del w:author="Gill Mattheus" w:id="713" w:date="2024-07-17T18:13: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bedienen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inderdaad een grote uitdaging worden. Maar veel van de feedback die volgde op deze reactie was meer </w:t>
      </w:r>
      <w:sdt>
        <w:sdtPr>
          <w:tag w:val="goog_rdk_1264"/>
        </w:sdtPr>
        <w:sdtContent>
          <w:ins w:author="Gill Mattheus" w:id="714" w:date="2024-07-17T18:13: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uiteenlopend </w:t>
            </w:r>
          </w:ins>
        </w:sdtContent>
      </w:sdt>
      <w:sdt>
        <w:sdtPr>
          <w:tag w:val="goog_rdk_1265"/>
        </w:sdtPr>
        <w:sdtContent>
          <w:del w:author="Gill Mattheus" w:id="714" w:date="2024-07-17T18:13: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een </w:delText>
            </w:r>
          </w:del>
        </w:sdtContent>
      </w:sdt>
      <w:sdt>
        <w:sdtPr>
          <w:tag w:val="goog_rdk_1266"/>
        </w:sdtPr>
        <w:sdtContent>
          <w:ins w:author="Gill Mattheus" w:id="714" w:date="2024-07-17T18:13:49Z">
            <w:sdt>
              <w:sdtPr>
                <w:tag w:val="goog_rdk_1267"/>
              </w:sdtPr>
              <w:sdtContent>
                <w:del w:author="Gill Mattheus" w:id="714" w:date="2024-07-17T18:13: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mengelmoes</w:delText>
                  </w:r>
                </w:del>
              </w:sdtContent>
            </w:sdt>
          </w:ins>
        </w:sdtContent>
      </w:sdt>
      <w:sdt>
        <w:sdtPr>
          <w:tag w:val="goog_rdk_1268"/>
        </w:sdtPr>
        <w:sdtContent>
          <w:del w:author="Gill Mattheus" w:id="714" w:date="2024-07-17T18:13: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gemengde tas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waarbij </w:t>
      </w:r>
      <w:sdt>
        <w:sdtPr>
          <w:tag w:val="goog_rdk_1269"/>
        </w:sdtPr>
        <w:sdtContent>
          <w:ins w:author="Gill Mattheus" w:id="715" w:date="2024-07-17T18:14: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sommigen</w:t>
            </w:r>
          </w:ins>
        </w:sdtContent>
      </w:sdt>
      <w:sdt>
        <w:sdtPr>
          <w:tag w:val="goog_rdk_1270"/>
        </w:sdtPr>
        <w:sdtContent>
          <w:del w:author="Gill Mattheus" w:id="715" w:date="2024-07-17T18:14: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commentatoren in sommige gevallen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duidelijk in de war waren over het ontwerp van Bitcoin.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Ray Dillinger, een informaticus en Cypherpunk die een van de eerste bijdragers was aan de Cryptography mailinglijst, wees bijvoorbeeld Bitcoin af vanwege het inflatiepercentage van 35% </w:t>
      </w:r>
      <w:sdt>
        <w:sdtPr>
          <w:tag w:val="goog_rdk_1271"/>
        </w:sdtPr>
        <w:sdtContent>
          <w:ins w:author="Gill Mattheus" w:id="716" w:date="2024-07-17T18:16: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hoewel er in </w:t>
      </w:r>
      <w:sdt>
        <w:sdtPr>
          <w:tag w:val="goog_rdk_1272"/>
        </w:sdtPr>
        <w:sdtContent>
          <w:ins w:author="Gill Mattheus" w:id="717" w:date="2024-07-17T18:16: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witboek</w:t>
            </w:r>
          </w:ins>
        </w:sdtContent>
      </w:sdt>
      <w:sdt>
        <w:sdtPr>
          <w:tag w:val="goog_rdk_1273"/>
        </w:sdtPr>
        <w:sdtContent>
          <w:del w:author="Gill Mattheus" w:id="717" w:date="2024-07-17T18:16: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geen inflatieschema werd genoemd. Hij ging er </w:t>
      </w:r>
      <w:sdt>
        <w:sdtPr>
          <w:tag w:val="goog_rdk_1274"/>
        </w:sdtPr>
        <w:sdtContent>
          <w:ins w:author="Gill Mattheus" w:id="718" w:date="2024-07-17T18:16: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onterecht</w:t>
            </w:r>
          </w:ins>
        </w:sdtContent>
      </w:sdt>
      <w:sdt>
        <w:sdtPr>
          <w:tag w:val="goog_rdk_1275"/>
        </w:sdtPr>
        <w:sdtContent>
          <w:del w:author="Gill Mattheus" w:id="718" w:date="2024-07-17T18:16: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ten onrechte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vanuit dat de uitgifte van nieuwe munten zou toenemen naarmate </w:t>
      </w:r>
      <w:sdt>
        <w:sdtPr>
          <w:tag w:val="goog_rdk_1276"/>
        </w:sdtPr>
        <w:sdtContent>
          <w:del w:author="Gill Mattheus" w:id="719" w:date="2024-07-17T18:17: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computerhardwareprestatie</w:t>
      </w:r>
      <w:sdt>
        <w:sdtPr>
          <w:tag w:val="goog_rdk_1277"/>
        </w:sdtPr>
        <w:sdtContent>
          <w:del w:author="Gill Mattheus" w:id="720" w:date="2024-07-17T18:17: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door de jaren heen zou</w:t>
      </w:r>
      <w:sdt>
        <w:sdtPr>
          <w:tag w:val="goog_rdk_1278"/>
        </w:sdtPr>
        <w:sdtContent>
          <w:del w:author="Gill Mattheus" w:id="721" w:date="2024-07-17T18:17: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verbeteren, zoals het geval was geweest bij een systeem zoals RPOW.</w:t>
      </w:r>
      <w:sdt>
        <w:sdtPr>
          <w:tag w:val="goog_rdk_1279"/>
        </w:sdtPr>
        <w:sdtContent>
          <w:del w:author="Gill Mattheus" w:id="722" w:date="2024-07-17T18:03: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280"/>
        </w:sdtPr>
        <w:sdtContent>
          <w:ins w:author="Gill Mattheus" w:id="722" w:date="2024-07-17T18:03: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/footnote{275}</w:t>
            </w:r>
          </w:ins>
        </w:sdtContent>
      </w:sdt>
      <w:sdt>
        <w:sdtPr>
          <w:tag w:val="goog_rdk_1281"/>
        </w:sdtPr>
        <w:sdtContent>
          <w:del w:author="Gill Mattheus" w:id="722" w:date="2024-07-17T18:03: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w:delText>
            </w:r>
          </w:del>
        </w:sdtContent>
      </w:sdt>
      <w:sdt>
        <w:sdtPr>
          <w:tag w:val="goog_rdk_1282"/>
        </w:sdtPr>
        <w:sdtContent>
          <w:del w:author="Gill Mattheus" w:id="723" w:date="2024-07-17T18:03: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75]</w:delText>
            </w:r>
          </w:del>
        </w:sdtContent>
      </w:sdt>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mogelijke oplossing voor het inflatieprobleem, stelde Dillinger in een latere e-mail voor dat Bitcoin een moeilijkheid</w:t>
      </w:r>
      <w:sdt>
        <w:sdtPr>
          <w:tag w:val="goog_rdk_1283"/>
        </w:sdtPr>
        <w:sdtContent>
          <w:del w:author="Gill Mattheus" w:id="724" w:date="2024-07-17T21:01: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aanpassingsalgoritme zou moeten hebben. Hij leek zich er echter niet van bewust dat dit al onderdeel was van Nakamoto</w:t>
      </w:r>
      <w:sdt>
        <w:sdtPr>
          <w:tag w:val="goog_rdk_1284"/>
        </w:sdtPr>
        <w:sdtContent>
          <w:del w:author="Gill Mattheus" w:id="725" w:date="2024-07-17T21:01: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ontwerp.</w:t>
      </w:r>
      <w:sdt>
        <w:sdtPr>
          <w:tag w:val="goog_rdk_1285"/>
        </w:sdtPr>
        <w:sdtContent>
          <w:ins w:author="Gill Mattheus" w:id="726" w:date="2024-07-17T18:18: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/footnote{276}</w:t>
            </w:r>
          </w:ins>
        </w:sdtContent>
      </w:sdt>
      <w:sdt>
        <w:sdtPr>
          <w:tag w:val="goog_rdk_1286"/>
        </w:sdtPr>
        <w:sdtContent>
          <w:del w:author="Gill Mattheus" w:id="726" w:date="2024-07-17T18:18: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[^276]</w:delText>
            </w:r>
          </w:del>
        </w:sdtContent>
      </w:sdt>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Ondertussen beweerde Donald dat Nakamoto</w:t>
      </w:r>
      <w:sdt>
        <w:sdtPr>
          <w:tag w:val="goog_rdk_1287"/>
        </w:sdtPr>
        <w:sdtContent>
          <w:del w:author="Gill Mattheus" w:id="727" w:date="2024-07-17T21:02: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t>
      </w:r>
      <w:sdt>
        <w:sdtPr>
          <w:tag w:val="goog_rdk_1288"/>
        </w:sdtPr>
        <w:sdtContent>
          <w:del w:author="Gill Mattheus" w:id="728" w:date="2024-07-17T21:02: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algoritme voor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moeilijkheid</w:t>
      </w:r>
      <w:sdt>
        <w:sdtPr>
          <w:tag w:val="goog_rdk_1289"/>
        </w:sdtPr>
        <w:sdtContent>
          <w:del w:author="Gill Mattheus" w:id="729" w:date="2024-07-17T21:02: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aanpassing</w:t>
      </w:r>
      <w:sdt>
        <w:sdtPr>
          <w:tag w:val="goog_rdk_1290"/>
        </w:sdtPr>
        <w:sdtContent>
          <w:ins w:author="Gill Mattheus" w:id="730" w:date="2024-07-17T21:02: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salgoritme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helemaal niet zou </w:t>
      </w:r>
      <w:sdt>
        <w:sdtPr>
          <w:tag w:val="goog_rdk_1291"/>
        </w:sdtPr>
        <w:sdtContent>
          <w:ins w:author="Gill Mattheus" w:id="731" w:date="2024-07-17T21:03: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werken</w:t>
            </w:r>
          </w:ins>
        </w:sdtContent>
      </w:sdt>
      <w:sdt>
        <w:sdtPr>
          <w:tag w:val="goog_rdk_1292"/>
        </w:sdtPr>
        <w:sdtContent>
          <w:del w:author="Gill Mattheus" w:id="731" w:date="2024-07-17T21:03: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kunnen functioneren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Hij leek te geloven dat dit volledig de prikkel zou wegnemen om nieuwe blokken te minen, hoewel hij in zijn e-mail niet uitlegde waarom.</w:t>
      </w:r>
      <w:sdt>
        <w:sdtPr>
          <w:tag w:val="goog_rdk_1293"/>
        </w:sdtPr>
        <w:sdtContent>
          <w:ins w:author="Gill Mattheus" w:id="732" w:date="2024-07-17T21:03: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/footnote{277}</w:t>
            </w:r>
          </w:ins>
        </w:sdtContent>
      </w:sdt>
      <w:sdt>
        <w:sdtPr>
          <w:tag w:val="goog_rdk_1294"/>
        </w:sdtPr>
        <w:sdtContent>
          <w:del w:author="Gill Mattheus" w:id="732" w:date="2024-07-17T21:03: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[^277]</w:delText>
            </w:r>
          </w:del>
        </w:sdtContent>
      </w:sdt>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Zowel Dillinger als Donald waren het er echter over eens dat het </w:t>
      </w:r>
      <w:sdt>
        <w:sdtPr>
          <w:tag w:val="goog_rdk_1295"/>
        </w:sdtPr>
        <w:sdtContent>
          <w:ins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1296"/>
        </w:sdtPr>
        <w:sdtContent>
          <w:del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proof-of-work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consensusmechanisme van Bitcoin niet robuust of snel genoeg was. Ze </w:t>
      </w:r>
      <w:sdt>
        <w:sdtPr>
          <w:tag w:val="goog_rdk_1297"/>
        </w:sdtPr>
        <w:sdtContent>
          <w:ins w:author="Gill Mattheus" w:id="733" w:date="2024-07-17T21:04: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hielden niet van </w:t>
            </w:r>
          </w:ins>
        </w:sdtContent>
      </w:sdt>
      <w:sdt>
        <w:sdtPr>
          <w:tag w:val="goog_rdk_1298"/>
        </w:sdtPr>
        <w:sdtContent>
          <w:del w:author="Gill Mattheus" w:id="733" w:date="2024-07-17T21:04: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waren het niet eens met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idee dat transacties omkeerbaar konden zijn, in het geval dat de block</w:t>
      </w:r>
      <w:sdt>
        <w:sdtPr>
          <w:tag w:val="goog_rdk_1299"/>
        </w:sdtPr>
        <w:sdtContent>
          <w:ins w:author="Gill Mattheus" w:id="734" w:date="2024-07-17T21:05: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chain wordt ingehaald door een langere concurrerende </w:t>
      </w:r>
      <w:sdt>
        <w:sdtPr>
          <w:tag w:val="goog_rdk_1300"/>
        </w:sdtPr>
        <w:sdtContent>
          <w:ins w:author="Gill Mattheus" w:id="735" w:date="2024-07-17T21:05: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ketting</w:t>
            </w:r>
          </w:ins>
        </w:sdtContent>
      </w:sdt>
      <w:sdt>
        <w:sdtPr>
          <w:tag w:val="goog_rdk_1301"/>
        </w:sdtPr>
        <w:sdtContent>
          <w:del w:author="Gill Mattheus" w:id="735" w:date="2024-07-17T21:05: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vonden het wachten op meerdere blo</w:t>
      </w:r>
      <w:sdt>
        <w:sdtPr>
          <w:tag w:val="goog_rdk_1302"/>
        </w:sdtPr>
        <w:sdtContent>
          <w:del w:author="Gill Mattheus" w:id="736" w:date="2024-07-17T21:05: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w:t>
      </w:r>
      <w:sdt>
        <w:sdtPr>
          <w:tag w:val="goog_rdk_1303"/>
        </w:sdtPr>
        <w:sdtContent>
          <w:del w:author="Gill Mattheus" w:id="737" w:date="2024-07-17T21:05: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bevestigingen geen </w:t>
      </w:r>
      <w:sdt>
        <w:sdtPr>
          <w:tag w:val="goog_rdk_1304"/>
        </w:sdtPr>
        <w:sdtContent>
          <w:ins w:author="Gill Mattheus" w:id="738" w:date="2024-07-17T21:06: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degelijke</w:t>
            </w:r>
          </w:ins>
        </w:sdtContent>
      </w:sdt>
      <w:sdt>
        <w:sdtPr>
          <w:tag w:val="goog_rdk_1305"/>
        </w:sdtPr>
        <w:sdtContent>
          <w:del w:author="Gill Mattheus" w:id="738" w:date="2024-07-17T21:06: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bevredigende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oplossing.</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“Hoe weet iemand wanneer een transactie onomkeerbaar is geworden?” vroeg Dillinger, retorisch. “Is ‘een paar’ blokken drie? Dertig? Honderd?”</w:t>
      </w:r>
      <w:sdt>
        <w:sdtPr>
          <w:tag w:val="goog_rdk_1306"/>
        </w:sdtPr>
        <w:sdtContent>
          <w:ins w:author="Gill Mattheus" w:id="739" w:date="2024-07-17T21:07: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/footnote{278}</w:t>
            </w:r>
          </w:ins>
        </w:sdtContent>
      </w:sdt>
      <w:sdt>
        <w:sdtPr>
          <w:tag w:val="goog_rdk_1307"/>
        </w:sdtPr>
        <w:sdtContent>
          <w:del w:author="Gill Mattheus" w:id="739" w:date="2024-07-17T21:07: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[^278]</w:delText>
            </w:r>
          </w:del>
        </w:sdtContent>
      </w:sdt>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 het “juiste” nummer ook zou zijn, het zou niet werken, voorspelde hij: noch consumenten noch verkopers zouden bereid zijn om “een uur” te wachten tot transacties waren afgerond.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Donald deelde die </w:t>
      </w:r>
      <w:sdt>
        <w:sdtPr>
          <w:tag w:val="goog_rdk_1308"/>
        </w:sdtPr>
        <w:sdtContent>
          <w:ins w:author="Gill Mattheus" w:id="740" w:date="2024-07-17T21:09: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assumptie</w:t>
            </w:r>
          </w:ins>
        </w:sdtContent>
      </w:sdt>
      <w:sdt>
        <w:sdtPr>
          <w:tag w:val="goog_rdk_1309"/>
        </w:sdtPr>
        <w:sdtContent>
          <w:del w:author="Gill Mattheus" w:id="740" w:date="2024-07-17T21:09: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aanname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310"/>
        </w:sdtPr>
        <w:sdtContent>
          <w:commentRangeStart w:id="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willen dat mensen </w:t>
      </w:r>
      <w:sdt>
        <w:sdtPr>
          <w:tag w:val="goog_rdk_1311"/>
        </w:sdtPr>
        <w:sdtContent>
          <w:del w:author="Gill Mattheus" w:id="741" w:date="2024-07-17T21:28: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die betalingen doen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zeker zijn dat hun transactie geldig is</w:t>
      </w:r>
      <w:sdt>
        <w:sdtPr>
          <w:tag w:val="goog_rdk_1312"/>
        </w:sdtPr>
        <w:sdtContent>
          <w:ins w:author="Gill Mattheus" w:id="742" w:date="2024-07-17T21:27: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dat dit van dezelfde duur is als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313"/>
        </w:sdtPr>
        <w:sdtContent>
          <w:ins w:author="Gill Mattheus" w:id="743" w:date="2024-07-17T21:26: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tijdens een uitgave</w:t>
            </w:r>
          </w:ins>
        </w:sdtContent>
      </w:sdt>
      <w:sdt>
        <w:sdtPr>
          <w:tag w:val="goog_rdk_1314"/>
        </w:sdtPr>
        <w:sdtContent>
          <w:del w:author="Gill Mattheus" w:id="743" w:date="2024-07-17T21:26: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op het moment dat het kost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 het netwerk te overspoelen</w:t>
      </w:r>
      <w:commentRangeEnd w:id="3"/>
      <w:r w:rsidDel="00000000" w:rsidR="00000000" w:rsidRPr="00000000">
        <w:commentReference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niet op het moment dat het </w:t>
      </w:r>
      <w:sdt>
        <w:sdtPr>
          <w:tag w:val="goog_rdk_1315"/>
        </w:sdtPr>
        <w:sdtContent>
          <w:ins w:author="Gill Mattheus" w:id="744" w:date="2024-07-17T21:20: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nodig is</w:t>
            </w:r>
          </w:ins>
        </w:sdtContent>
      </w:sdt>
      <w:sdt>
        <w:sdtPr>
          <w:tag w:val="goog_rdk_1316"/>
        </w:sdtPr>
        <w:sdtContent>
          <w:del w:author="Gill Mattheus" w:id="744" w:date="2024-07-17T21:20: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tijd kost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 vertakkingswedstrijden op te lossen.”</w:t>
      </w:r>
      <w:sdt>
        <w:sdtPr>
          <w:tag w:val="goog_rdk_1317"/>
        </w:sdtPr>
        <w:sdtContent>
          <w:ins w:author="Gill Mattheus" w:id="745" w:date="2024-07-17T21:11: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/footnote{279}</w:t>
            </w:r>
          </w:ins>
        </w:sdtContent>
      </w:sdt>
      <w:sdt>
        <w:sdtPr>
          <w:tag w:val="goog_rdk_1318"/>
        </w:sdtPr>
        <w:sdtContent>
          <w:del w:author="Gill Mattheus" w:id="745" w:date="2024-07-17T21:11: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[^279]</w:delText>
            </w:r>
          </w:del>
        </w:sdtContent>
      </w:sdt>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John Levine, een andere </w:t>
      </w:r>
      <w:sdt>
        <w:sdtPr>
          <w:tag w:val="goog_rdk_1319"/>
        </w:sdtPr>
        <w:sdtContent>
          <w:ins w:author="Gill Mattheus" w:id="746" w:date="2024-07-17T21:29: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informaticus</w:t>
            </w:r>
          </w:ins>
        </w:sdtContent>
      </w:sdt>
      <w:sdt>
        <w:sdtPr>
          <w:tag w:val="goog_rdk_1320"/>
        </w:sdtPr>
        <w:sdtContent>
          <w:del w:author="Gill Mattheus" w:id="746" w:date="2024-07-17T21:29: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computerwetenschapper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eerder de Cypherpunks mailinglijst bezocht, maar later overstapte naar de Cryptography mailinglijst, zette ook vraagtekens bij het consensusmodel van Bitcoin, maar om een andere reden. Levine voorspelde dat het </w:t>
      </w:r>
      <w:sdt>
        <w:sdtPr>
          <w:tag w:val="goog_rdk_1321"/>
        </w:sdtPr>
        <w:sdtContent>
          <w:ins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1322"/>
        </w:sdtPr>
        <w:sdtContent>
          <w:del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proof-of-work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consensusmodel niet erg </w:t>
      </w:r>
      <w:sdt>
        <w:sdtPr>
          <w:tag w:val="goog_rdk_1323"/>
        </w:sdtPr>
        <w:sdtContent>
          <w:ins w:author="Gill Mattheus" w:id="747" w:date="2024-07-17T21:30: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veilig</w:t>
            </w:r>
          </w:ins>
        </w:sdtContent>
      </w:sdt>
      <w:sdt>
        <w:sdtPr>
          <w:tag w:val="goog_rdk_1324"/>
        </w:sdtPr>
        <w:sdtContent>
          <w:del w:author="Gill Mattheus" w:id="747" w:date="2024-07-17T21:30: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beveiligd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zijn tegen aanvallers.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“Slechteriken hebben regelmatig controle over zombienetwerken van meer dan 100.000 machines. Mensen die ik ken </w:t>
      </w:r>
      <w:sdt>
        <w:sdtPr>
          <w:tag w:val="goog_rdk_1325"/>
        </w:sdtPr>
        <w:sdtContent>
          <w:ins w:author="Gill Mattheus" w:id="748" w:date="2024-07-17T21:34: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houden</w:t>
            </w:r>
          </w:ins>
        </w:sdtContent>
      </w:sdt>
      <w:sdt>
        <w:sdtPr>
          <w:tag w:val="goog_rdk_1326"/>
        </w:sdtPr>
        <w:sdtContent>
          <w:del w:author="Gill Mattheus" w:id="748" w:date="2024-07-17T21:34: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zwarte lijst bij</w:t>
      </w:r>
      <w:sdt>
        <w:sdtPr>
          <w:tag w:val="goog_rdk_1327"/>
        </w:sdtPr>
        <w:sdtContent>
          <w:del w:author="Gill Mattheus" w:id="749" w:date="2024-07-17T21:34: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houden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computers die spam verspreiden, </w:t>
      </w:r>
      <w:sdt>
        <w:sdtPr>
          <w:tag w:val="goog_rdk_1328"/>
        </w:sdtPr>
        <w:sdtContent>
          <w:ins w:author="Gill Mattheus" w:id="750" w:date="2024-07-17T21:3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zij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vertellen me dat ze vaak </w:t>
      </w:r>
      <w:sdt>
        <w:sdtPr>
          <w:tag w:val="goog_rdk_1329"/>
        </w:sdtPr>
        <w:sdtContent>
          <w:ins w:author="Gill Mattheus" w:id="751" w:date="2024-07-17T21:35: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miljoen nieuwe zombies per dag zien,” schreef Levine. “Dit is dezelfde reden waarom hashcash niet kan werken op het internet van vandaag </w:t>
      </w:r>
      <w:sdt>
        <w:sdtPr>
          <w:tag w:val="goog_rdk_1330"/>
        </w:sdtPr>
        <w:sdtContent>
          <w:ins w:author="Gill Mattheus" w:id="752" w:date="2024-07-17T21:35: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331"/>
        </w:sdtPr>
        <w:sdtContent>
          <w:del w:author="Gill Mattheus" w:id="752" w:date="2024-07-17T21:35: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332"/>
        </w:sdtPr>
        <w:sdtContent>
          <w:ins w:author="Gill Mattheus" w:id="753" w:date="2024-07-17T21:35:20Z">
            <w:sdt>
              <w:sdtPr>
                <w:tag w:val="goog_rdk_1333"/>
              </w:sdtPr>
              <w:sdtContent>
                <w:del w:author="Gill Mattheus" w:id="752" w:date="2024-07-17T21:35: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w:t>
      </w:r>
      <w:sdt>
        <w:sdtPr>
          <w:tag w:val="goog_rdk_1334"/>
        </w:sdtPr>
        <w:sdtContent>
          <w:ins w:author="Gill Mattheus" w:id="754" w:date="2024-07-17T21:36: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brave mensen</w:t>
            </w:r>
          </w:ins>
        </w:sdtContent>
      </w:sdt>
      <w:sdt>
        <w:sdtPr>
          <w:tag w:val="goog_rdk_1335"/>
        </w:sdtPr>
        <w:sdtContent>
          <w:del w:author="Gill Mattheus" w:id="754" w:date="2024-07-17T21:36: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goede jongens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hebben aanzienlijk minder rekenkracht dan de slechte</w:t>
      </w:r>
      <w:sdt>
        <w:sdtPr>
          <w:tag w:val="goog_rdk_1336"/>
        </w:sdtPr>
        <w:sdtContent>
          <w:ins w:author="Gill Mattheus" w:id="755" w:date="2024-07-17T21:35: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riken</w:t>
            </w:r>
          </w:ins>
        </w:sdtContent>
      </w:sdt>
      <w:sdt>
        <w:sdtPr>
          <w:tag w:val="goog_rdk_1337"/>
        </w:sdtPr>
        <w:sdtContent>
          <w:del w:author="Gill Mattheus" w:id="755" w:date="2024-07-17T21:35: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jongens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1338"/>
        </w:sdtPr>
        <w:sdtContent>
          <w:ins w:author="Gill Mattheus" w:id="756" w:date="2024-07-17T21:35: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339"/>
        </w:sdtPr>
        <w:sdtContent>
          <w:del w:author="Gill Mattheus" w:id="757" w:date="2024-07-17T21:35: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[^280]</w:delText>
            </w:r>
          </w:del>
        </w:sdtContent>
      </w:sdt>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Echter, niet iedereen op de Cryptogra</w:t>
      </w:r>
      <w:sdt>
        <w:sdtPr>
          <w:tag w:val="goog_rdk_1340"/>
        </w:sdtPr>
        <w:sdtContent>
          <w:ins w:author="Gill Mattheus" w:id="758" w:date="2024-07-17T21:36: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w:t>
            </w:r>
          </w:ins>
        </w:sdtContent>
      </w:sdt>
      <w:sdt>
        <w:sdtPr>
          <w:tag w:val="goog_rdk_1341"/>
        </w:sdtPr>
        <w:sdtContent>
          <w:del w:author="Gill Mattheus" w:id="758" w:date="2024-07-17T21:36: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mailinglijst was bereid Bitcoin af te doen als een foutief ontwerp.</w:t>
      </w:r>
    </w:p>
    <w:bookmarkStart w:colFirst="0" w:colLast="0" w:name="bookmark=id.44sinio" w:id="16"/>
    <w:bookmarkEnd w:id="16"/>
    <w:sdt>
      <w:sdtPr>
        <w:tag w:val="goog_rdk_1342"/>
      </w:sdtPr>
      <w:sdtContent>
        <w:p w:rsidR="00000000" w:rsidDel="00000000" w:rsidP="00000000" w:rsidRDefault="00000000" w:rsidRPr="00000000" w14:paraId="000000B6">
          <w:pPr>
            <w:pStyle w:val="Heading3"/>
            <w:jc w:val="center"/>
            <w:rPr/>
            <w:pPrChange w:author="Gill Mattheus" w:id="0" w:date="2024-07-17T21:36:51Z">
              <w:pPr>
                <w:pStyle w:val="Heading3"/>
              </w:pPr>
            </w:pPrChange>
          </w:pPr>
          <w:r w:rsidDel="00000000" w:rsidR="00000000" w:rsidRPr="00000000">
            <w:rPr>
              <w:rtl w:val="0"/>
            </w:rPr>
            <w:t xml:space="preserve">Optimisme</w:t>
          </w:r>
        </w:p>
      </w:sdtContent>
    </w:sdt>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7 november, ongeveer een week nadat Nakamoto zijn </w:t>
      </w:r>
      <w:sdt>
        <w:sdtPr>
          <w:tag w:val="goog_rdk_1343"/>
        </w:sdtPr>
        <w:sdtContent>
          <w:ins w:author="Gill Mattheus" w:id="760" w:date="2024-07-18T14:07: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w:t>
            </w:r>
          </w:ins>
        </w:sdtContent>
      </w:sdt>
      <w:sdt>
        <w:sdtPr>
          <w:tag w:val="goog_rdk_1344"/>
        </w:sdtPr>
        <w:sdtContent>
          <w:del w:author="Gill Mattheus" w:id="760" w:date="2024-07-18T14:07: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white 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openbaar had gemaakt, kwam er ook een opvallend optimistische</w:t>
      </w:r>
      <w:sdt>
        <w:sdtPr>
          <w:tag w:val="goog_rdk_1345"/>
        </w:sdtPr>
        <w:sdtContent>
          <w:del w:author="Gill Mattheus" w:id="761" w:date="2024-07-18T14:07: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reactie naar voren op de lijst.</w:t>
      </w:r>
    </w:p>
    <w:sdt>
      <w:sdtPr>
        <w:tag w:val="goog_rdk_1347"/>
      </w:sdtPr>
      <w:sdtContent>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762" w:date="2024-07-18T14:15:07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“Bitcoin lijkt een veelbelovend idee te zijn,” begint Hal Finney zijn e-mail, en duidt vervolgens nauwkeurig de twee voornaamste innovaties aan in vergelijking met voorgaande elektronische betaalsystemen. </w:t>
          </w:r>
          <w:sdt>
            <w:sdtPr>
              <w:tag w:val="goog_rdk_1346"/>
            </w:sdtPr>
            <w:sdtContent>
              <w:del w:author="Gill Mattheus" w:id="762" w:date="2024-07-18T14:15: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…mmarie… ‘Simplified Payment Verification’ (SPV) van Satoshi Nakamoto heeft weerstand ontmoet van Joris A. Donald en Ray Dillinger, beiden hadden bezwaren tegen verschillende aspecten van het Bitcoin-ontwerp, waaronder het consensusmechanisme en de mogelijkheid dat transacties omgekeerd kunnen worden als een langere, rivaliserende blockchain dominant wordt. John Levine, ook een computerspecialist, stelde dat het bewijs-van-werkconsensusmodel van Bitcoin niet voldoende bescherming bood tegen aanvallers. Hal Finney stuurde een e-mail waarin hij Bitcoin omschreef als een veelbelovend idee en de twee belangrijkste innovaties ten opzichte van eerdere elektronische betaalsystemen nauwkeurig aanwees.</w:delText>
                </w:r>
              </w:del>
            </w:sdtContent>
          </w:sdt>
        </w:p>
      </w:sdtContent>
    </w:sdt>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“Ik waardeer het idee dat de beveiliging is gebaseerd op de veronderstelling dat de CPU-kracht van eerlijke deelnemers die van de aanvaller overstijgt”, schreef hij. “Ik denk ook dat er potentie</w:t>
      </w:r>
      <w:sdt>
        <w:sdtPr>
          <w:tag w:val="goog_rdk_1348"/>
        </w:sdtPr>
        <w:sdtContent>
          <w:ins w:author="Gill Mattheus" w:id="763" w:date="2024-07-18T14:17: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in de vorm van een onvervalsba</w:t>
      </w:r>
      <w:sdt>
        <w:sdtPr>
          <w:tag w:val="goog_rdk_1349"/>
        </w:sdtPr>
        <w:sdtContent>
          <w:ins w:author="Gill Mattheus" w:id="764" w:date="2024-07-18T14:26: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w:t>
            </w:r>
          </w:ins>
        </w:sdtContent>
      </w:sdt>
      <w:sdt>
        <w:sdtPr>
          <w:tag w:val="goog_rdk_1350"/>
        </w:sdtPr>
        <w:sdtContent>
          <w:del w:author="Gill Mattheus" w:id="764" w:date="2024-07-18T14:26: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token waarvan de productiesnelheid voorspelbaar is en niet kan worden beïnvloed door corrupte partijen. Dit zou meer vergelijkbaar zijn met goud dan met fiatvaluta. Nick Szabo schreef al vele jaren geleden over wat hij ‘bit gold’ noemde en dit kan een implementatie van dat concept zijn.”</w:t>
      </w:r>
      <w:sdt>
        <w:sdtPr>
          <w:tag w:val="goog_rdk_1351"/>
        </w:sdtPr>
        <w:sdtContent>
          <w:ins w:author="Gill Mattheus" w:id="765" w:date="2024-07-18T14:26: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/footnote{281}</w:t>
            </w:r>
          </w:ins>
        </w:sdtContent>
      </w:sdt>
      <w:sdt>
        <w:sdtPr>
          <w:tag w:val="goog_rdk_1352"/>
        </w:sdtPr>
        <w:sdtContent>
          <w:del w:author="Gill Mattheus" w:id="765" w:date="2024-07-18T14:26:2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[^281]</w:delText>
            </w:r>
          </w:del>
        </w:sdtContent>
      </w:sdt>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 als Donald </w:t>
      </w:r>
      <w:sdt>
        <w:sdtPr>
          <w:tag w:val="goog_rdk_1353"/>
        </w:sdtPr>
        <w:sdtContent>
          <w:ins w:author="Gill Mattheus" w:id="766" w:date="2024-07-18T14:28: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haalde </w:t>
            </w:r>
          </w:ins>
        </w:sdtContent>
      </w:sdt>
      <w:sdt>
        <w:sdtPr>
          <w:tag w:val="goog_rdk_1354"/>
        </w:sdtPr>
        <w:sdtContent>
          <w:del w:author="Gill Mattheus" w:id="766" w:date="2024-07-18T14:28: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was ook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Finney </w:t>
      </w:r>
      <w:sdt>
        <w:sdtPr>
          <w:tag w:val="goog_rdk_1355"/>
        </w:sdtPr>
        <w:sdtContent>
          <w:ins w:author="Gill Mattheus" w:id="767" w:date="2024-07-18T14:28: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ook meteen aan </w:t>
            </w:r>
          </w:ins>
        </w:sdtContent>
      </w:sdt>
      <w:sdt>
        <w:sdtPr>
          <w:tag w:val="goog_rdk_1356"/>
        </w:sdtPr>
        <w:sdtContent>
          <w:del w:author="Gill Mattheus" w:id="767" w:date="2024-07-18T14:28: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snel in het suggereren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Bitcoin wellicht </w:t>
      </w:r>
      <w:sdt>
        <w:sdtPr>
          <w:tag w:val="goog_rdk_1357"/>
        </w:sdtPr>
        <w:sdtContent>
          <w:ins w:author="Gill Mattheus" w:id="768" w:date="2024-07-18T14:29: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baat kon hebben</w:t>
            </w:r>
          </w:ins>
        </w:sdtContent>
      </w:sdt>
      <w:sdt>
        <w:sdtPr>
          <w:tag w:val="goog_rdk_1358"/>
        </w:sdtPr>
        <w:sdtContent>
          <w:del w:author="Gill Mattheus" w:id="768" w:date="2024-07-18T14:29: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kon profiteren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een lichtgewicht betalingssysteem bovenop het bestaande protocol. Naast verbeterde schaal</w:t>
      </w:r>
      <w:sdt>
        <w:sdtPr>
          <w:tag w:val="goog_rdk_1359"/>
        </w:sdtPr>
        <w:sdtContent>
          <w:ins w:author="Gill Mattheus" w:id="769" w:date="2024-07-18T19:28: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capaciteit</w:t>
            </w:r>
          </w:ins>
        </w:sdtContent>
      </w:sdt>
      <w:sdt>
        <w:sdtPr>
          <w:tag w:val="goog_rdk_1360"/>
        </w:sdtPr>
        <w:sdtContent>
          <w:del w:author="Gill Mattheus" w:id="769" w:date="2024-07-18T19:28: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baarheid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gaf de doorgewinterde expert op het gebied van elektronisch geld aan dat dit </w:t>
      </w:r>
      <w:sdt>
        <w:sdtPr>
          <w:tag w:val="goog_rdk_1361"/>
        </w:sdtPr>
        <w:sdtContent>
          <w:ins w:author="Gill Mattheus" w:id="770" w:date="2024-07-18T19:32: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systeem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sterker</w:t>
      </w:r>
      <w:sdt>
        <w:sdtPr>
          <w:tag w:val="goog_rdk_1362"/>
        </w:sdtPr>
        <w:sdtContent>
          <w:del w:author="Gill Mattheus" w:id="771" w:date="2024-07-18T19:31: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w:delText>
            </w:r>
          </w:del>
        </w:sdtContent>
      </w:sdt>
      <w:sdt>
        <w:sdtPr>
          <w:tag w:val="goog_rdk_1363"/>
        </w:sdtPr>
        <w:sdtContent>
          <w:ins w:author="Gill Mattheus" w:id="771" w:date="2024-07-18T19:31: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zou maken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meer privacyfuncties zou kunnen bieden.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zijn ook voorstellen gedaan om lichtgewicht anonieme betalingssystemen te bouwen bovenop zwaargewicht niet-anonieme systemen, zodat Bitcoin zou kunnen worden ingezet om anonimiteit mogelijk te maken, zelfs verder dan de mechanismen die in het </w:t>
      </w:r>
      <w:sdt>
        <w:sdtPr>
          <w:tag w:val="goog_rdk_1364"/>
        </w:sdtPr>
        <w:sdtContent>
          <w:ins w:author="Gill Mattheus" w:id="772" w:date="2024-07-18T19:36: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w:t>
            </w:r>
          </w:ins>
        </w:sdtContent>
      </w:sdt>
      <w:sdt>
        <w:sdtPr>
          <w:tag w:val="goog_rdk_1365"/>
        </w:sdtPr>
        <w:sdtContent>
          <w:del w:author="Gill Mattheus" w:id="772" w:date="2024-07-18T19:36: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papier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worden besproken,” schreef hij.</w:t>
      </w:r>
      <w:sdt>
        <w:sdtPr>
          <w:tag w:val="goog_rdk_1366"/>
        </w:sdtPr>
        <w:sdtContent>
          <w:ins w:author="Gill Mattheus" w:id="773" w:date="2024-07-18T19:35: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/footnote{282}</w:t>
            </w:r>
          </w:ins>
        </w:sdtContent>
      </w:sdt>
      <w:sdt>
        <w:sdtPr>
          <w:tag w:val="goog_rdk_1367"/>
        </w:sdtPr>
        <w:sdtContent>
          <w:del w:author="Gill Mattheus" w:id="773" w:date="2024-07-18T19:35: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[^282]</w:delText>
            </w:r>
          </w:del>
        </w:sdtContent>
      </w:sdt>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paar dagen later, in een afzonderlijke e-mail, merkte Finney op dat een bron van verwarring in de verschillende reacties op de mailinglijst voortkwam uit het feit dat Bitcoin in feite twee verschillende ideeën bundelde in één voorstel. Hij legde uit dat Bitcoin allereerst een poging was om een wereldwijd consistente, maar gedecentraliseerde database te creëren. Op zijn beurt werd deze database dan gebruikt om een elektronisch geldsysteem te realiseren. Waar verschillende deelnemers aan de mailinglijst zich meer op het ene of het andere aspect focusten en benadrukten dat het aspect waarop ze zich focusten enigszins imperfect was opgelost, was </w:t>
      </w:r>
      <w:sdt>
        <w:sdtPr>
          <w:tag w:val="goog_rdk_1368"/>
        </w:sdtPr>
        <w:sdtContent>
          <w:ins w:author="Gill Mattheus" w:id="774" w:date="2024-07-18T19:39: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vindingrijke aan</w:t>
            </w:r>
          </w:ins>
        </w:sdtContent>
      </w:sdt>
      <w:sdt>
        <w:sdtPr>
          <w:tag w:val="goog_rdk_1369"/>
        </w:sdtPr>
        <w:sdtContent>
          <w:del w:author="Gill Mattheus" w:id="774" w:date="2024-07-18T19:39: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ware vernieuwing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370"/>
        </w:sdtPr>
        <w:sdtContent>
          <w:del w:author="Gill Mattheus" w:id="775" w:date="2024-07-18T19:39: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Bitcoin dat het beide deed, en dat op een manier waarop ze elkaar aanvulden.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oplossen van het wereldwijde, sterk gedecentraliseerde databas</w:t>
      </w:r>
      <w:sdt>
        <w:sdtPr>
          <w:tag w:val="goog_rdk_1371"/>
        </w:sdtPr>
        <w:sdtContent>
          <w:ins w:author="Gill Mattheus" w:id="776" w:date="2024-07-18T19:40: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probleem is misschien wel het moeilijkste deel,” schreef Finney. “Het gebruik van ‘</w:t>
      </w:r>
      <w:sdt>
        <w:sdtPr>
          <w:tag w:val="goog_rdk_1372"/>
        </w:sdtPr>
        <w:sdtContent>
          <w:ins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1373"/>
        </w:sdtPr>
        <w:sdtContent>
          <w:del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Proof-of-Work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 </w:t>
      </w:r>
      <w:sdt>
        <w:sdtPr>
          <w:tag w:val="goog_rdk_1374"/>
        </w:sdtPr>
        <w:sdtContent>
          <w:ins w:author="Gill Mattheus" w:id="777" w:date="2024-07-18T19:4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hulpmiddel</w:t>
            </w:r>
          </w:ins>
        </w:sdtContent>
      </w:sdt>
      <w:sdt>
        <w:sdtPr>
          <w:tag w:val="goog_rdk_1375"/>
        </w:sdtPr>
        <w:sdtContent>
          <w:del w:author="Gill Mattheus" w:id="777" w:date="2024-07-18T19:4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gereedschap</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 dit doel is een nieuw idee dat volgens mij zeker verdere evaluatie verdient.”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eigen e-mail bevatte een deel van deze beoordeling. Terwijl hij nadacht over de veiligheid van het systeem, bedacht hij dat gebruikers het netwerk draaiende konden houden, zelfs als het enkel om het ondersteunen als sociaal nuttig project ging, niet anders dan de soorten internetprojecten waarbij mensen rekenkracht doneren om medisch onderzoek te ondersteunen of radiosignalen te analyseren op zoek naar tekenen van buitenaards leven. “In dit geval lijkt het me dat </w:t>
      </w:r>
      <w:sdt>
        <w:sdtPr>
          <w:tag w:val="goog_rdk_1376"/>
        </w:sdtPr>
        <w:sdtContent>
          <w:ins w:author="Gill Mattheus" w:id="778" w:date="2024-07-18T19:48: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simpel</w:t>
            </w:r>
          </w:ins>
        </w:sdtContent>
      </w:sdt>
      <w:sdt>
        <w:sdtPr>
          <w:tag w:val="goog_rdk_1377"/>
        </w:sdtPr>
        <w:sdtContent>
          <w:del w:author="Gill Mattheus" w:id="778" w:date="2024-07-18T19:48: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simpele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altruïsme kan volstaan om het netwerk goed te laten functioneren,” concludeerde Finney. </w:t>
      </w:r>
      <w:sdt>
        <w:sdtPr>
          <w:tag w:val="goog_rdk_1378"/>
        </w:sdtPr>
        <w:sdtContent>
          <w:ins w:author="Gill Mattheus" w:id="779" w:date="2024-07-18T19:45: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379"/>
        </w:sdtPr>
        <w:sdtContent>
          <w:del w:author="Gill Mattheus" w:id="779" w:date="2024-07-18T19:45: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380"/>
        </w:sdtPr>
        <w:sdtContent>
          <w:del w:author="Gill Mattheus" w:id="780" w:date="2024-07-18T19:45: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^283]</w:delText>
            </w:r>
          </w:del>
        </w:sdtContent>
      </w:sdt>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Nakamoto was het eens.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is erg aantrekkelijk vanuit het liberta</w:t>
      </w:r>
      <w:sdt>
        <w:sdtPr>
          <w:tag w:val="goog_rdk_1381"/>
        </w:sdtPr>
        <w:sdtContent>
          <w:ins w:author="Gill Mattheus" w:id="781" w:date="2024-07-18T19:49: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w:t>
            </w:r>
          </w:ins>
        </w:sdtContent>
      </w:sdt>
      <w:sdt>
        <w:sdtPr>
          <w:tag w:val="goog_rdk_1382"/>
        </w:sdtPr>
        <w:sdtContent>
          <w:del w:author="Gill Mattheus" w:id="781" w:date="2024-07-18T19:49: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rische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standpunt als we het goed kunnen uitleggen,” antwoordde de uitvinder van Bitcoin. “Ik ben echter beter met code dan met woorden.”</w:t>
      </w:r>
      <w:sdt>
        <w:sdtPr>
          <w:tag w:val="goog_rdk_1383"/>
        </w:sdtPr>
        <w:sdtContent>
          <w:ins w:author="Gill Mattheus" w:id="782" w:date="2024-07-18T19:50: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384"/>
        </w:sdtPr>
        <w:sdtContent>
          <w:del w:author="Gill Mattheus" w:id="782" w:date="2024-07-18T19:50: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[^284]</w:delText>
            </w:r>
          </w:del>
        </w:sdtContent>
      </w:sdt>
      <w:r w:rsidDel="00000000" w:rsidR="00000000" w:rsidRPr="00000000">
        <w:rPr>
          <w:rtl w:val="0"/>
        </w:rPr>
      </w:r>
    </w:p>
    <w:bookmarkStart w:colFirst="0" w:colLast="0" w:name="bookmark=id.2jxsxqh" w:id="17"/>
    <w:bookmarkEnd w:id="17"/>
    <w:sdt>
      <w:sdtPr>
        <w:tag w:val="goog_rdk_1385"/>
      </w:sdtPr>
      <w:sdtContent>
        <w:p w:rsidR="00000000" w:rsidDel="00000000" w:rsidP="00000000" w:rsidRDefault="00000000" w:rsidRPr="00000000" w14:paraId="000000C1">
          <w:pPr>
            <w:pStyle w:val="Heading3"/>
            <w:jc w:val="center"/>
            <w:rPr/>
            <w:pPrChange w:author="Gill Mattheus" w:id="0" w:date="2024-07-18T19:54:25Z">
              <w:pPr>
                <w:pStyle w:val="Heading3"/>
              </w:pPr>
            </w:pPrChange>
          </w:pPr>
          <w:r w:rsidDel="00000000" w:rsidR="00000000" w:rsidRPr="00000000">
            <w:rPr>
              <w:rtl w:val="0"/>
            </w:rPr>
            <w:t xml:space="preserve">Het Pseudoniem</w:t>
          </w:r>
        </w:p>
      </w:sdtContent>
    </w:sdt>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w:t>
      </w:r>
      <w:sdt>
        <w:sdtPr>
          <w:tag w:val="goog_rdk_1386"/>
        </w:sdtPr>
        <w:sdtContent>
          <w:ins w:author="Gill Mattheus" w:id="784" w:date="2024-07-18T19:54: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voornamelijk</w:t>
            </w:r>
          </w:ins>
        </w:sdtContent>
      </w:sdt>
      <w:sdt>
        <w:sdtPr>
          <w:tag w:val="goog_rdk_1387"/>
        </w:sdtPr>
        <w:sdtContent>
          <w:del w:author="Gill Mattheus" w:id="784" w:date="2024-07-18T19:54: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overwegend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sceptische reacties op het </w:t>
      </w:r>
      <w:sdt>
        <w:sdtPr>
          <w:tag w:val="goog_rdk_1388"/>
        </w:sdtPr>
        <w:sdtContent>
          <w:del w:author="Gill Mattheus" w:id="785" w:date="2024-07-18T19:55: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Bitcoin-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 in de Cryptography</w:t>
      </w:r>
      <w:sdt>
        <w:sdtPr>
          <w:tag w:val="goog_rdk_1389"/>
        </w:sdtPr>
        <w:sdtContent>
          <w:del w:author="Gill Mattheus" w:id="786" w:date="2024-07-18T19:55: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390"/>
        </w:sdtPr>
        <w:sdtContent>
          <w:ins w:author="Gill Mattheus" w:id="786" w:date="2024-07-18T19:55: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mailinglijst kunnen waarschijnlijk deels worden verklaard doordat de </w:t>
      </w:r>
      <w:sdt>
        <w:sdtPr>
          <w:tag w:val="goog_rdk_1391"/>
        </w:sdtPr>
        <w:sdtContent>
          <w:del w:author="Gill Mattheus" w:id="787" w:date="2024-07-18T19:55: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naam van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auteur van het witboek, Satoshi Nakamoto, </w:t>
      </w:r>
      <w:sdt>
        <w:sdtPr>
          <w:tag w:val="goog_rdk_1392"/>
        </w:sdtPr>
        <w:sdtContent>
          <w:ins w:author="Gill Mattheus" w:id="788" w:date="2024-07-18T19:56: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compleet onbekend was.</w:t>
            </w:r>
          </w:ins>
        </w:sdtContent>
      </w:sdt>
      <w:sdt>
        <w:sdtPr>
          <w:tag w:val="goog_rdk_1393"/>
        </w:sdtPr>
        <w:sdtContent>
          <w:del w:author="Gill Mattheus" w:id="788" w:date="2024-07-18T19:56: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geen enkel reputatiegewicht had</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Satoshi Nakamoto had tot dan toe nog geen actieve rol gespeeld op de Cryptogra</w:t>
      </w:r>
      <w:sdt>
        <w:sdtPr>
          <w:tag w:val="goog_rdk_1394"/>
        </w:sdtPr>
        <w:sdtContent>
          <w:ins w:author="Gill Mattheus" w:id="789" w:date="2024-07-18T19:57: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w:t>
            </w:r>
          </w:ins>
        </w:sdtContent>
      </w:sdt>
      <w:sdt>
        <w:sdtPr>
          <w:tag w:val="goog_rdk_1395"/>
        </w:sdtPr>
        <w:sdtContent>
          <w:del w:author="Gill Mattheus" w:id="789" w:date="2024-07-18T19:57: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fie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mailinglijst, de Cypherpunk mailinglijst of enige andere relevante mailinglijst, en niemand onder die naam was ooit naar een Cypherpunk</w:t>
      </w:r>
      <w:sdt>
        <w:sdtPr>
          <w:tag w:val="goog_rdk_1396"/>
        </w:sdtPr>
        <w:sdtContent>
          <w:del w:author="Gill Mattheus" w:id="790" w:date="2024-07-18T19:57: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bijeenkomst gekomen. Satoshi Nakamoto had nog geen eerdere digitale geld</w:t>
      </w:r>
      <w:sdt>
        <w:sdtPr>
          <w:tag w:val="goog_rdk_1397"/>
        </w:sdtPr>
        <w:sdtContent>
          <w:ins w:author="Gill Mattheus" w:id="791" w:date="2024-07-18T19:57: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systemen</w:t>
            </w:r>
          </w:ins>
        </w:sdtContent>
      </w:sdt>
      <w:sdt>
        <w:sdtPr>
          <w:tag w:val="goog_rdk_1398"/>
        </w:sdtPr>
        <w:sdtContent>
          <w:del w:author="Gill Mattheus" w:id="791" w:date="2024-07-18T19:57: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regelingen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voorgesteld, en hij had ook geen andere </w:t>
      </w:r>
      <w:sdt>
        <w:sdtPr>
          <w:tag w:val="goog_rdk_1399"/>
        </w:sdtPr>
        <w:sdtContent>
          <w:ins w:author="Gill Mattheus" w:id="792" w:date="2024-07-18T20:0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opmerkelijke</w:t>
            </w:r>
          </w:ins>
        </w:sdtContent>
      </w:sdt>
      <w:sdt>
        <w:sdtPr>
          <w:tag w:val="goog_rdk_1400"/>
        </w:sdtPr>
        <w:sdtContent>
          <w:del w:author="Gill Mattheus" w:id="792" w:date="2024-07-18T20:0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notabele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401"/>
        </w:sdtPr>
        <w:sdtContent>
          <w:ins w:author="Gill Mattheus" w:id="793" w:date="2024-07-18T20:01: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artikels</w:t>
            </w:r>
          </w:ins>
        </w:sdtContent>
      </w:sdt>
      <w:sdt>
        <w:sdtPr>
          <w:tag w:val="goog_rdk_1402"/>
        </w:sdtPr>
        <w:sdtContent>
          <w:del w:author="Gill Mattheus" w:id="793" w:date="2024-07-18T20:01: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papers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cryptografie of computertechnologie gepubliceerd. Wat dat betreft, was Satoshi Nakamoto een onbekende in Cypherpunk en crypto</w:t>
      </w:r>
      <w:sdt>
        <w:sdtPr>
          <w:tag w:val="goog_rdk_1403"/>
        </w:sdtPr>
        <w:sdtContent>
          <w:del w:author="Gill Mattheus" w:id="794" w:date="2024-07-18T20:01: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kringen, en </w:t>
      </w:r>
      <w:sdt>
        <w:sdtPr>
          <w:tag w:val="goog_rdk_1404"/>
        </w:sdtPr>
        <w:sdtContent>
          <w:ins w:author="Gill Mattheus" w:id="795" w:date="2024-07-18T20:02: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elke keer</w:t>
            </w:r>
          </w:ins>
        </w:sdtContent>
      </w:sdt>
      <w:sdt>
        <w:sdtPr>
          <w:tag w:val="goog_rdk_1405"/>
        </w:sdtPr>
        <w:sdtContent>
          <w:del w:author="Gill Mattheus" w:id="795" w:date="2024-07-18T20:02: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wanneer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406"/>
        </w:sdtPr>
        <w:sdtContent>
          <w:ins w:author="Gill Mattheus" w:id="796" w:date="2024-07-18T20:0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w:t>
            </w:r>
          </w:ins>
        </w:sdtContent>
      </w:sdt>
      <w:sdt>
        <w:sdtPr>
          <w:tag w:val="goog_rdk_1407"/>
        </w:sdtPr>
        <w:sdtContent>
          <w:del w:author="Gill Mattheus" w:id="796" w:date="2024-07-18T20:02: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onbekende een nieuw elektronisch geldsysteem aankondigde, had het doorgaans weinig betekenis.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409"/>
        </w:sdtPr>
        <w:sdtContent>
          <w:ins w:author="Gill Mattheus" w:id="797" w:date="2024-07-18T20:03: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Maar</w:t>
            </w:r>
          </w:ins>
        </w:sdtContent>
      </w:sdt>
      <w:sdt>
        <w:sdtPr>
          <w:tag w:val="goog_rdk_1410"/>
        </w:sdtPr>
        <w:sdtContent>
          <w:del w:author="Gill Mattheus" w:id="797" w:date="2024-07-18T20:03: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Echter,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uitvinder van Bitcoin had mogelijk meer ervaring in het vakgebied dan hij </w:t>
      </w:r>
      <w:sdt>
        <w:sdtPr>
          <w:tag w:val="goog_rdk_1411"/>
        </w:sdtPr>
        <w:sdtContent>
          <w:ins w:author="Gill Mattheus" w:id="798" w:date="2024-07-18T20:03: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liet blijken</w:t>
            </w:r>
          </w:ins>
        </w:sdtContent>
      </w:sdt>
      <w:sdt>
        <w:sdtPr>
          <w:tag w:val="goog_rdk_1412"/>
        </w:sdtPr>
        <w:sdtContent>
          <w:del w:author="Gill Mattheus" w:id="798" w:date="2024-07-18T20:03: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deed voorkomen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Hoewel de meeste abonnees van de Cryptogra</w:t>
      </w:r>
      <w:sdt>
        <w:sdtPr>
          <w:tag w:val="goog_rdk_1413"/>
        </w:sdtPr>
        <w:sdtContent>
          <w:ins w:author="Gill Mattheus" w:id="799" w:date="2024-07-18T20:03: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w:t>
            </w:r>
          </w:ins>
        </w:sdtContent>
      </w:sdt>
      <w:sdt>
        <w:sdtPr>
          <w:tag w:val="goog_rdk_1414"/>
        </w:sdtPr>
        <w:sdtContent>
          <w:del w:author="Gill Mattheus" w:id="799" w:date="2024-07-18T20:03: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mailinglijst waarschijnlijk aannamen dat ze werden gecontacteerd door een Japanse man, of op zijn minst een man van Japanse afkomst, was “Satoshi Nakamoto” </w:t>
      </w:r>
      <w:sdt>
        <w:sdtPr>
          <w:tag w:val="goog_rdk_1415"/>
        </w:sdtPr>
        <w:sdtContent>
          <w:del w:author="Gill Mattheus" w:id="800" w:date="2024-07-18T20:04: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werkelijkheid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hoogstwaarschijnlijk een pseudoniem. Degene die achter deze schuilnaam zat, was mogelijk wel één of meerdere van de </w:t>
      </w:r>
      <w:sdt>
        <w:sdtPr>
          <w:tag w:val="goog_rdk_1416"/>
        </w:sdtPr>
        <w:sdtContent>
          <w:ins w:author="Gill Mattheus" w:id="801" w:date="2024-07-18T20:04: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vooraanstaande</w:t>
            </w:r>
          </w:ins>
        </w:sdtContent>
      </w:sdt>
      <w:sdt>
        <w:sdtPr>
          <w:tag w:val="goog_rdk_1417"/>
        </w:sdtPr>
        <w:sdtContent>
          <w:del w:author="Gill Mattheus" w:id="801" w:date="2024-07-18T20:04: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prominente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bijdragers aan de Cryptogra</w:t>
      </w:r>
      <w:sdt>
        <w:sdtPr>
          <w:tag w:val="goog_rdk_1418"/>
        </w:sdtPr>
        <w:sdtContent>
          <w:ins w:author="Gill Mattheus" w:id="802" w:date="2024-07-18T20:04: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w:t>
            </w:r>
          </w:ins>
        </w:sdtContent>
      </w:sdt>
      <w:sdt>
        <w:sdtPr>
          <w:tag w:val="goog_rdk_1419"/>
        </w:sdtPr>
        <w:sdtContent>
          <w:del w:author="Gill Mattheus" w:id="802" w:date="2024-07-18T20:04: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fie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mailinglijst, of de Cypherpunk lijst daarvoor.</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 de andere kant, hij, zij, of zij (als groep) hadden net zo nieuw en onervaren kunnen zijn in het domein van elektronisch geld als hun pseudoniem </w:t>
      </w:r>
      <w:sdt>
        <w:sdtPr>
          <w:tag w:val="goog_rdk_1420"/>
        </w:sdtPr>
        <w:sdtContent>
          <w:ins w:author="Gill Mattheus" w:id="803" w:date="2024-07-18T20:07: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aanduidde</w:t>
            </w:r>
          </w:ins>
        </w:sdtContent>
      </w:sdt>
      <w:sdt>
        <w:sdtPr>
          <w:tag w:val="goog_rdk_1421"/>
        </w:sdtPr>
        <w:sdtContent>
          <w:del w:author="Gill Mattheus" w:id="803" w:date="2024-07-18T20:07: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suggereerde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 de waarheid ook </w:t>
      </w:r>
      <w:sdt>
        <w:sdtPr>
          <w:tag w:val="goog_rdk_1422"/>
        </w:sdtPr>
        <w:sdtContent>
          <w:ins w:author="Gill Mattheus" w:id="804" w:date="2024-07-18T20:07: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w:t>
            </w:r>
          </w:ins>
        </w:sdtContent>
      </w:sdt>
      <w:sdt>
        <w:sdtPr>
          <w:tag w:val="goog_rdk_1423"/>
        </w:sdtPr>
        <w:sdtContent>
          <w:del w:author="Gill Mattheus" w:id="804" w:date="2024-07-18T20:07: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moge zijn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entiteit </w:t>
      </w:r>
      <w:sdt>
        <w:sdtPr>
          <w:tag w:val="goog_rdk_1424"/>
        </w:sdtPr>
        <w:sdtContent>
          <w:ins w:author="Gill Mattheus" w:id="805" w:date="2024-07-18T20:08: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simpelweg</w:t>
            </w:r>
          </w:ins>
        </w:sdtContent>
      </w:sdt>
      <w:sdt>
        <w:sdtPr>
          <w:tag w:val="goog_rdk_1425"/>
        </w:sdtPr>
        <w:sdtContent>
          <w:del w:author="Gill Mattheus" w:id="805" w:date="2024-07-18T20:08: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enkel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bekend als Satoshi Nakamoto leek niet bijzonder gehinderd te zijn door de sceptische reacties. Ondanks dat zijn </w:t>
      </w:r>
      <w:sdt>
        <w:sdtPr>
          <w:tag w:val="goog_rdk_1426"/>
        </w:sdtPr>
        <w:sdtContent>
          <w:ins w:author="Gill Mattheus" w:id="806" w:date="2024-07-18T20:08: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w:t>
            </w:r>
          </w:ins>
        </w:sdtContent>
      </w:sdt>
      <w:sdt>
        <w:sdtPr>
          <w:tag w:val="goog_rdk_1427"/>
        </w:sdtPr>
        <w:sdtContent>
          <w:del w:author="Gill Mattheus" w:id="806" w:date="2024-07-18T20:08: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zeer beknopt overzicht was van het Bitcoin</w:t>
      </w:r>
      <w:sdt>
        <w:sdtPr>
          <w:tag w:val="goog_rdk_1428"/>
        </w:sdtPr>
        <w:sdtContent>
          <w:del w:author="Gill Mattheus" w:id="807" w:date="2024-07-18T20:25: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protocol, erkende hij dat hij veel functionele details weggelaten had. Daarom beantwoordde hij geduldig de meeste zorgen en verwarring over zijn voorstel en nam hij de tijd om </w:t>
      </w:r>
      <w:sdt>
        <w:sdtPr>
          <w:tag w:val="goog_rdk_1429"/>
        </w:sdtPr>
        <w:sdtContent>
          <w:ins w:author="Gill Mattheus" w:id="808" w:date="2024-07-18T20: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alle</w:t>
            </w:r>
          </w:ins>
        </w:sdtContent>
      </w:sdt>
      <w:sdt>
        <w:sdtPr>
          <w:tag w:val="goog_rdk_1430"/>
        </w:sdtPr>
        <w:sdtContent>
          <w:del w:author="Gill Mattheus" w:id="808" w:date="2024-07-18T20:2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welke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delen van het ontwerp </w:t>
      </w:r>
      <w:sdt>
        <w:sdtPr>
          <w:tag w:val="goog_rdk_1431"/>
        </w:sdtPr>
        <w:sdtContent>
          <w:del w:author="Gill Mattheus" w:id="809" w:date="2024-07-18T20:26: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dan ook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misschien onduidelijk waren opnieuw uit te leggen.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Hoewel hij niet elk detail in </w:t>
      </w:r>
      <w:sdt>
        <w:sdtPr>
          <w:tag w:val="goog_rdk_1432"/>
        </w:sdtPr>
        <w:sdtContent>
          <w:ins w:author="Gill Mattheus" w:id="810" w:date="2024-07-18T20:26: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witboek</w:t>
            </w:r>
          </w:ins>
        </w:sdtContent>
      </w:sdt>
      <w:sdt>
        <w:sdtPr>
          <w:tag w:val="goog_rdk_1433"/>
        </w:sdtPr>
        <w:sdtContent>
          <w:del w:author="Gill Mattheus" w:id="810" w:date="2024-07-18T20:26: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had opgenomen, had hij over de meeste ervan nagedacht. In een van zijn e-mailreacties verduidelijkte Nakamoto dat hij de ontwikkeling van Bitcoin ‘achterstevoren’ had benaderd: hij had zelfs de meeste Bitcoin</w:t>
      </w:r>
      <w:sdt>
        <w:sdtPr>
          <w:tag w:val="goog_rdk_1434"/>
        </w:sdtPr>
        <w:sdtContent>
          <w:del w:author="Gill Mattheus" w:id="811" w:date="2024-07-18T20:29: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code geschreven nog voor het opstellen van </w:t>
      </w:r>
      <w:sdt>
        <w:sdtPr>
          <w:tag w:val="goog_rdk_1435"/>
        </w:sdtPr>
        <w:sdtContent>
          <w:ins w:author="Gill Mattheus" w:id="812" w:date="2024-07-18T20:29: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witboek</w:t>
            </w:r>
          </w:ins>
        </w:sdtContent>
      </w:sdt>
      <w:sdt>
        <w:sdtPr>
          <w:tag w:val="goog_rdk_1436"/>
        </w:sdtPr>
        <w:sdtContent>
          <w:del w:author="Gill Mattheus" w:id="812" w:date="2024-07-18T20:29: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1437"/>
        </w:sdtPr>
        <w:sdtContent>
          <w:ins w:author="Gill Mattheus" w:id="813" w:date="2024-07-18T20:29: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438"/>
        </w:sdtPr>
        <w:sdtContent>
          <w:del w:author="Gill Mattheus" w:id="813" w:date="2024-07-18T20:29: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[^285]</w:delText>
            </w:r>
          </w:del>
        </w:sdtContent>
      </w:sdt>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Inderdaad, Bitcoin was niet zomaar een voorstel, zoals dat bij Bit Gold en b-money het geval was. Satoshi Nakamoto had al twee jaar gespendeerd aan de implementatie van het idee in code. Na iets meer dan twee weken </w:t>
      </w:r>
      <w:sdt>
        <w:sdtPr>
          <w:tag w:val="goog_rdk_1439"/>
        </w:sdtPr>
        <w:sdtContent>
          <w:del w:author="Gill Mattheus" w:id="814" w:date="2024-07-18T20:44: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discussie</w:t>
      </w:r>
      <w:sdt>
        <w:sdtPr>
          <w:tag w:val="goog_rdk_1440"/>
        </w:sdtPr>
        <w:sdtContent>
          <w:ins w:author="Gill Mattheus" w:id="815" w:date="2024-07-18T20:44: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 een handvol respondenten, bood hij aan om de belangrijkste bestanden te sturen naar abonnees van de Cryptography mailinglijst als zij daarom vroegen. De volledige release, zo beloofde hij, zou spoedig volgen.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 lijstbeheerder Perry Metzger—een andere vroege Cypherpunk—was het een goed moment om een pauze in te lassen voor Bitcoin.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“Ik zou graag </w:t>
      </w:r>
      <w:sdt>
        <w:sdtPr>
          <w:tag w:val="goog_rdk_1441"/>
        </w:sdtPr>
        <w:sdtContent>
          <w:ins w:author="Gill Mattheus" w:id="816" w:date="2024-07-18T20:52: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voorlopig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einde willen maken aan de bitcoin e-cash discussie</w:t>
      </w:r>
      <w:sdt>
        <w:sdtPr>
          <w:tag w:val="goog_rdk_1442"/>
        </w:sdtPr>
        <w:sdtContent>
          <w:del w:author="Gill Mattheus" w:id="817" w:date="2024-07-18T20:52: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voor nu</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443"/>
        </w:sdtPr>
        <w:sdtContent>
          <w:ins w:author="Gill Mattheus" w:id="818" w:date="2024-07-18T20:52: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 wordt veel gediscussieerd en dat zou beter </w:t>
      </w:r>
      <w:sdt>
        <w:sdtPr>
          <w:tag w:val="goog_rdk_1444"/>
        </w:sdtPr>
        <w:sdtContent>
          <w:del w:author="Gill Mattheus" w:id="819" w:date="2024-07-18T20:53: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bereikt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kunnen </w:t>
      </w:r>
      <w:sdt>
        <w:sdtPr>
          <w:tag w:val="goog_rdk_1445"/>
        </w:sdtPr>
        <w:sdtContent>
          <w:del w:author="Gill Mattheus" w:id="820" w:date="2024-07-18T20:53: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worden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mensen op dit moment </w:t>
      </w:r>
      <w:sdt>
        <w:sdtPr>
          <w:tag w:val="goog_rdk_1446"/>
        </w:sdtPr>
        <w:sdtContent>
          <w:ins w:author="Gill Mattheus" w:id="821" w:date="2024-07-18T21:00:31Z"/>
          <w:sdt>
            <w:sdtPr>
              <w:tag w:val="goog_rdk_1447"/>
            </w:sdtPr>
            <w:sdtContent>
              <w:commentRangeStart w:id="4"/>
            </w:sdtContent>
          </w:sdt>
          <w:ins w:author="Gill Mattheus" w:id="821" w:date="2024-07-18T21:00: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zichzelf</w:t>
            </w:r>
          </w:ins>
        </w:sdtContent>
      </w:sdt>
      <w:sdt>
        <w:sdtPr>
          <w:tag w:val="goog_rdk_1448"/>
        </w:sdtPr>
        <w:sdtContent>
          <w:del w:author="Gill Mattheus" w:id="821" w:date="2024-07-18T21:00: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papers</w:delText>
            </w:r>
          </w:del>
        </w:sdtContent>
      </w:sdt>
      <w:commentRangeEnd w:id="4"/>
      <w:r w:rsidDel="00000000" w:rsidR="00000000" w:rsidRPr="00000000">
        <w:commentReference w:id="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schrijven in plaats van dingen heen en weer te herhalen,” schreef Metzger. “Misschien kunnen we hier later op terugkomen wanneer Satoshi (of iemand anders) iets </w:t>
      </w:r>
      <w:sdt>
        <w:sdtPr>
          <w:tag w:val="goog_rdk_1449"/>
        </w:sdtPr>
        <w:sdtContent>
          <w:ins w:author="Gill Mattheus" w:id="822" w:date="2024-07-18T21:02: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detail</w:t>
            </w:r>
          </w:ins>
        </w:sdtContent>
      </w:sdt>
      <w:sdt>
        <w:sdtPr>
          <w:tag w:val="goog_rdk_1450"/>
        </w:sdtPr>
        <w:sdtContent>
          <w:del w:author="Gill Mattheus" w:id="822" w:date="2024-07-18T21:02: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gedetailleerds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opstelt en het publiceert.”</w:t>
      </w:r>
      <w:sdt>
        <w:sdtPr>
          <w:tag w:val="goog_rdk_1451"/>
        </w:sdtPr>
        <w:sdtContent>
          <w:ins w:author="Gill Mattheus" w:id="823" w:date="2024-07-18T20:52: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452"/>
        </w:sdtPr>
        <w:sdtContent>
          <w:del w:author="Gill Mattheus" w:id="823" w:date="2024-07-18T20:52: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[^286]</w:delText>
            </w:r>
          </w:del>
        </w:sdtContent>
      </w:sdt>
      <w:r w:rsidDel="00000000" w:rsidR="00000000" w:rsidRPr="00000000">
        <w:rPr>
          <w:rtl w:val="0"/>
        </w:rPr>
      </w:r>
    </w:p>
    <w:bookmarkStart w:colFirst="0" w:colLast="0" w:name="bookmark=id.z337ya" w:id="18"/>
    <w:bookmarkEnd w:id="18"/>
    <w:sdt>
      <w:sdtPr>
        <w:tag w:val="goog_rdk_1454"/>
      </w:sdtPr>
      <w:sdtContent>
        <w:p w:rsidR="00000000" w:rsidDel="00000000" w:rsidP="00000000" w:rsidRDefault="00000000" w:rsidRPr="00000000" w14:paraId="000000CB">
          <w:pPr>
            <w:pStyle w:val="Heading2"/>
            <w:jc w:val="center"/>
            <w:rPr>
              <w:ins w:author="Gill Mattheus" w:id="824" w:date="2024-07-18T21:03:19Z"/>
            </w:rPr>
          </w:pPr>
          <w:r w:rsidDel="00000000" w:rsidR="00000000" w:rsidRPr="00000000">
            <w:rPr>
              <w:rtl w:val="0"/>
            </w:rPr>
            <w:t xml:space="preserve">Hoofdstuk 16:</w:t>
          </w:r>
          <w:sdt>
            <w:sdtPr>
              <w:tag w:val="goog_rdk_1453"/>
            </w:sdtPr>
            <w:sdtContent>
              <w:ins w:author="Gill Mattheus" w:id="824" w:date="2024-07-18T21:03:19Z">
                <w:r w:rsidDel="00000000" w:rsidR="00000000" w:rsidRPr="00000000">
                  <w:rPr>
                    <w:rtl w:val="0"/>
                  </w:rPr>
                </w:r>
              </w:ins>
            </w:sdtContent>
          </w:sdt>
        </w:p>
      </w:sdtContent>
    </w:sdt>
    <w:sdt>
      <w:sdtPr>
        <w:tag w:val="goog_rdk_1459"/>
      </w:sdtPr>
      <w:sdtContent>
        <w:p w:rsidR="00000000" w:rsidDel="00000000" w:rsidP="00000000" w:rsidRDefault="00000000" w:rsidRPr="00000000" w14:paraId="000000CC">
          <w:pPr>
            <w:pStyle w:val="Heading2"/>
            <w:jc w:val="center"/>
            <w:rPr/>
            <w:pPrChange w:author="Gill Mattheus" w:id="0" w:date="2024-07-18T21:03:24Z">
              <w:pPr>
                <w:pStyle w:val="Heading2"/>
              </w:pPr>
            </w:pPrChange>
          </w:pPr>
          <w:sdt>
            <w:sdtPr>
              <w:tag w:val="goog_rdk_1456"/>
            </w:sdtPr>
            <w:sdtContent>
              <w:del w:author="Gill Mattheus" w:id="825" w:date="2024-07-18T21:03:18Z">
                <w:r w:rsidDel="00000000" w:rsidR="00000000" w:rsidRPr="00000000">
                  <w:rPr>
                    <w:rtl w:val="0"/>
                  </w:rPr>
                  <w:delText xml:space="preserve"> </w:delText>
                </w:r>
              </w:del>
            </w:sdtContent>
          </w:sdt>
          <w:r w:rsidDel="00000000" w:rsidR="00000000" w:rsidRPr="00000000">
            <w:rPr>
              <w:rtl w:val="0"/>
            </w:rPr>
            <w:t xml:space="preserve">De </w:t>
          </w:r>
          <w:sdt>
            <w:sdtPr>
              <w:tag w:val="goog_rdk_1457"/>
            </w:sdtPr>
            <w:sdtContent>
              <w:ins w:author="Gill Mattheus" w:id="826" w:date="2024-07-18T21:03:49Z">
                <w:r w:rsidDel="00000000" w:rsidR="00000000" w:rsidRPr="00000000">
                  <w:rPr>
                    <w:rtl w:val="0"/>
                  </w:rPr>
                  <w:t xml:space="preserve">release</w:t>
                </w:r>
              </w:ins>
            </w:sdtContent>
          </w:sdt>
          <w:sdt>
            <w:sdtPr>
              <w:tag w:val="goog_rdk_1458"/>
            </w:sdtPr>
            <w:sdtContent>
              <w:del w:author="Gill Mattheus" w:id="826" w:date="2024-07-18T21:03:49Z">
                <w:r w:rsidDel="00000000" w:rsidR="00000000" w:rsidRPr="00000000">
                  <w:rPr>
                    <w:rtl w:val="0"/>
                  </w:rPr>
                  <w:delText xml:space="preserve">Uitgave</w:delText>
                </w:r>
              </w:del>
            </w:sdtContent>
          </w:sdt>
          <w:r w:rsidDel="00000000" w:rsidR="00000000" w:rsidRPr="00000000">
            <w:rPr>
              <w:rtl w:val="0"/>
            </w:rPr>
          </w:r>
        </w:p>
      </w:sdtContent>
    </w:sdt>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460"/>
        </w:sdtPr>
        <w:sdtContent>
          <w:r w:rsidDel="00000000" w:rsidR="00000000" w:rsidRPr="00000000">
            <w:rPr>
              <w:b w:val="1"/>
              <w:i w:val="0"/>
              <w:smallCaps w:val="0"/>
              <w:strike w:val="0"/>
              <w:color w:val="000000"/>
              <w:sz w:val="24"/>
              <w:szCs w:val="24"/>
              <w:u w:val="none"/>
              <w:shd w:fill="auto" w:val="clear"/>
              <w:vertAlign w:val="baseline"/>
              <w:rtl w:val="0"/>
              <w:rPrChange w:author="Gill Mattheus" w:id="828" w:date="2024-07-18T21:04:29Z">
                <w:rPr>
                  <w:rFonts w:ascii="Cambria" w:cs="Cambria" w:eastAsia="Cambria" w:hAnsi="Cambria"/>
                  <w:b w:val="0"/>
                  <w:i w:val="0"/>
                  <w:smallCaps w:val="0"/>
                  <w:strike w:val="0"/>
                  <w:color w:val="000000"/>
                  <w:sz w:val="24"/>
                  <w:szCs w:val="24"/>
                  <w:u w:val="none"/>
                  <w:shd w:fill="auto" w:val="clear"/>
                  <w:vertAlign w:val="baseline"/>
                </w:rPr>
              </w:rPrChange>
            </w:rPr>
            <w:t xml:space="preserve">“Wet, taal, geld</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drie paradigma’s van spontaan ontstane instituties. Gelukkig hebben wet en taal zich mogen ontwikkelen. Geld is ontstaan in zijn oorspronkelijke vorm, maar zodra het er was in zijn meest primitieve vorm, werd het bevroren. Overheden zeiden dat het niet verder mocht ontwikkelen. En wat we sinds die ontwikkeling hebben gehad, waren zaken van overheidsuitvindingen, meestal verkeerd, meestal misbruik</w:t>
      </w:r>
      <w:sdt>
        <w:sdtPr>
          <w:tag w:val="goog_rdk_1461"/>
        </w:sdtPr>
        <w:sdtContent>
          <w:del w:author="Gill Mattheus" w:id="829" w:date="2024-07-18T21:29: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geld, en ik ben tot </w:t>
      </w:r>
      <w:sdt>
        <w:sdtPr>
          <w:tag w:val="goog_rdk_1462"/>
        </w:sdtPr>
        <w:sdtContent>
          <w:ins w:author="Gill Mattheus" w:id="830" w:date="2024-07-18T21:29: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punt</w:t>
            </w:r>
          </w:ins>
        </w:sdtContent>
      </w:sdt>
      <w:sdt>
        <w:sdtPr>
          <w:tag w:val="goog_rdk_1463"/>
        </w:sdtPr>
        <w:sdtContent>
          <w:del w:author="Gill Mattheus" w:id="830" w:date="2024-07-18T21:29: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positie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gekomen dat ik me afvraag, heeft monetair beleid ooit enig goed gedaan? Ik denk het niet. Ik denk dat het alleen maar schade heeft aangericht. Dat is waarom ik nu pleit voor wat ik ‘denationalisering van geld’ heb genoemd.”</w:t>
      </w:r>
      <w:sdt>
        <w:sdtPr>
          <w:tag w:val="goog_rdk_1464"/>
        </w:sdtPr>
        <w:sdtContent>
          <w:ins w:author="Gill Mattheus" w:id="831" w:date="2024-07-18T21:26: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465"/>
        </w:sdtPr>
        <w:sdtContent>
          <w:del w:author="Gill Mattheus" w:id="831" w:date="2024-07-18T21:26: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[^287]</w:delText>
            </w:r>
          </w:del>
        </w:sdtContent>
      </w:sdt>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een van zijn laatst opgenomen interviews in 1984 aan de Universiteit van Freiburg bleef de op leeftijd geraakte Friedrich Hayek pleiten voor radicale monetaire hervormingen. De econoom was er nog steeds van overtuigd dat </w:t>
      </w:r>
      <w:sdt>
        <w:sdtPr>
          <w:tag w:val="goog_rdk_1466"/>
        </w:sdtPr>
        <w:sdtContent>
          <w:ins w:author="Gill Mattheus" w:id="832" w:date="2024-07-18T21:30: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fiat</w:t>
            </w:r>
          </w:ins>
        </w:sdtContent>
      </w:sdt>
      <w:sdt>
        <w:sdtPr>
          <w:tag w:val="goog_rdk_1467"/>
        </w:sdtPr>
        <w:sdtContent>
          <w:del w:author="Gill Mattheus" w:id="832" w:date="2024-07-18T21:30: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fiduciaire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 en het rentebeleid van centrale banken de economie </w:t>
      </w:r>
      <w:sdt>
        <w:sdtPr>
          <w:tag w:val="goog_rdk_1468"/>
        </w:sdtPr>
        <w:sdtContent>
          <w:ins w:author="Gill Mattheus" w:id="833" w:date="2024-07-18T21:31: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vergiftigden</w:t>
            </w:r>
          </w:ins>
        </w:sdtContent>
      </w:sdt>
      <w:sdt>
        <w:sdtPr>
          <w:tag w:val="goog_rdk_1469"/>
        </w:sdtPr>
        <w:sdtContent>
          <w:del w:author="Gill Mattheus" w:id="833" w:date="2024-07-18T21:31: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perverteerden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dat geld uiteindelijk het beste kon worden overgelaten aan de vrije markt.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Echter, in de acht jaar sinds de publicatie van </w:t>
      </w:r>
      <w:sdt>
        <w:sdtPr>
          <w:tag w:val="goog_rdk_1470"/>
        </w:sdtPr>
        <w:sdtContent>
          <w:del w:author="Gill Mattheus" w:id="834" w:date="2024-07-18T21:35: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471"/>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835" w:date="2024-07-18T21:35:20Z">
                <w:rPr>
                  <w:rFonts w:ascii="Cambria" w:cs="Cambria" w:eastAsia="Cambria" w:hAnsi="Cambria"/>
                  <w:b w:val="0"/>
                  <w:i w:val="0"/>
                  <w:smallCaps w:val="0"/>
                  <w:strike w:val="0"/>
                  <w:color w:val="000000"/>
                  <w:sz w:val="24"/>
                  <w:szCs w:val="24"/>
                  <w:u w:val="none"/>
                  <w:shd w:fill="auto" w:val="clear"/>
                  <w:vertAlign w:val="baseline"/>
                </w:rPr>
              </w:rPrChange>
            </w:rPr>
            <w:t xml:space="preserve">Denationalisation of Money</w:t>
          </w:r>
        </w:sdtContent>
      </w:sdt>
      <w:sdt>
        <w:sdtPr>
          <w:tag w:val="goog_rdk_1472"/>
        </w:sdtPr>
        <w:sdtContent>
          <w:del w:author="Gill Mattheus" w:id="836" w:date="2024-07-18T21:35: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de Oostenrijker nog minder hoopvol geworden dat bestaande regeringen bereid zouden zijn om wetten aan te passen om concurrentie tussen valuta’s mogelijk te maken. Hij vermoedde dat ze te veel voordeel haalden uit de status quo.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“Ik geloof nog steeds dat mijn oorspronkelijke plan juist is, maar ik vrees dat ik tot de conclusie ben gekomen dat het politiek gezien volledig utopisch is,” legde Hayek nuchter uit. “Overheden zullen het nooit toestaan, en zelfs bankiers begrijpen het idee niet, omdat ze allemaal zijn opgegroeid in een systeem waarin ze zo volledig afhankelijk zijn van centrale banken, overheidsinstellingen, als noodfinanciers.”</w:t>
      </w:r>
      <w:sdt>
        <w:sdtPr>
          <w:tag w:val="goog_rdk_1473"/>
        </w:sdtPr>
        <w:sdtContent>
          <w:ins w:author="Gill Mattheus" w:id="837" w:date="2024-07-18T21:42: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474"/>
        </w:sdtPr>
        <w:sdtContent>
          <w:del w:author="Gill Mattheus" w:id="837" w:date="2024-07-18T21:42: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475"/>
        </w:sdtPr>
        <w:sdtContent>
          <w:del w:author="Gill Mattheus" w:id="838" w:date="2024-07-18T21:42: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^288]</w:delText>
            </w:r>
          </w:del>
        </w:sdtContent>
      </w:sdt>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w:t>
      </w:r>
      <w:sdt>
        <w:sdtPr>
          <w:tag w:val="goog_rdk_1476"/>
        </w:sdtPr>
        <w:sdtContent>
          <w:ins w:author="Gill Mattheus" w:id="839" w:date="2024-07-18T21:4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toen</w:t>
            </w:r>
          </w:ins>
        </w:sdtContent>
      </w:sdt>
      <w:sdt>
        <w:sdtPr>
          <w:tag w:val="goog_rdk_1477"/>
        </w:sdtPr>
        <w:sdtContent>
          <w:del w:author="Gill Mattheus" w:id="839" w:date="2024-07-18T21:4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nu</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vierentachtigjarige econoom koesterde nog steeds de hoop dat geld gerepareerd kon worden. Dit vereiste echter een andere aanpak dan de soort burgerbeweging die hij in zijn boek beschreef. Aangezien overheden de beperkingen die vrije</w:t>
      </w:r>
      <w:sdt>
        <w:sdtPr>
          <w:tag w:val="goog_rdk_1478"/>
        </w:sdtPr>
        <w:sdtContent>
          <w:del w:author="Gill Mattheus" w:id="840" w:date="2024-07-19T09:49: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marktcompetitie voor valuta belemmerden, niet zouden wegnemen, suggereerde hij dat mensen creatief </w:t>
      </w:r>
      <w:sdt>
        <w:sdtPr>
          <w:tag w:val="goog_rdk_1479"/>
        </w:sdtPr>
        <w:sdtContent>
          <w:ins w:author="Gill Mattheus" w:id="841" w:date="2024-07-19T09:54: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moesten</w:t>
            </w:r>
          </w:ins>
        </w:sdtContent>
      </w:sdt>
      <w:sdt>
        <w:sdtPr>
          <w:tag w:val="goog_rdk_1480"/>
        </w:sdtPr>
        <w:sdtContent>
          <w:del w:author="Gill Mattheus" w:id="841" w:date="2024-07-19T09:54: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zouden moeten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zijn en een manier </w:t>
      </w:r>
      <w:sdt>
        <w:sdtPr>
          <w:tag w:val="goog_rdk_1481"/>
        </w:sdtPr>
        <w:sdtContent>
          <w:del w:author="Gill Mattheus" w:id="842" w:date="2024-07-19T09:54: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zouden moeten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vinden om deze beperkingen te omzeilen.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plaats van te proberen overheden te overtuigen hun </w:t>
      </w:r>
      <w:sdt>
        <w:sdtPr>
          <w:tag w:val="goog_rdk_1482"/>
        </w:sdtPr>
        <w:sdtContent>
          <w:ins w:author="Gill Mattheus" w:id="843" w:date="2024-07-19T09:54: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feitelijke</w:t>
            </w:r>
          </w:ins>
        </w:sdtContent>
      </w:sdt>
      <w:sdt>
        <w:sdtPr>
          <w:tag w:val="goog_rdk_1483"/>
        </w:sdtPr>
        <w:sdtContent>
          <w:del w:author="Gill Mattheus" w:id="843" w:date="2024-07-19T09:54: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facto</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monopolie op geld op te geven, zouden mensen </w:t>
      </w:r>
      <w:sdt>
        <w:sdtPr>
          <w:tag w:val="goog_rdk_1484"/>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844" w:date="2024-07-19T09:55:30Z">
                <w:rPr>
                  <w:rFonts w:ascii="Cambria" w:cs="Cambria" w:eastAsia="Cambria" w:hAnsi="Cambria"/>
                  <w:b w:val="0"/>
                  <w:i w:val="0"/>
                  <w:smallCaps w:val="0"/>
                  <w:strike w:val="0"/>
                  <w:color w:val="000000"/>
                  <w:sz w:val="24"/>
                  <w:szCs w:val="24"/>
                  <w:u w:val="none"/>
                  <w:shd w:fill="auto" w:val="clear"/>
                  <w:vertAlign w:val="baseline"/>
                </w:rPr>
              </w:rPrChange>
            </w:rPr>
            <w:t xml:space="preserve">op een of andere sluwe, indirecte manier iets moeten introduceren dat ze niet kunnen stoppen</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Toen Satoshi Nakamoto bijna vijfentwintig jaar later, op 8 januari 2009, terugkeerde naar de Cryptography mailinglijst om een volledig vertrouwenloos en volledig peer-to-peer elektronisch geldsysteem te starten, deed hij exact </w:t>
      </w:r>
      <w:sdt>
        <w:sdtPr>
          <w:tag w:val="goog_rdk_1485"/>
        </w:sdtPr>
        <w:sdtContent>
          <w:ins w:author="Gill Mattheus" w:id="845" w:date="2024-07-19T09:59: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 Hayek suggereerde</w:t>
            </w:r>
          </w:ins>
        </w:sdtContent>
      </w:sdt>
      <w:sdt>
        <w:sdtPr>
          <w:tag w:val="goog_rdk_1486"/>
        </w:sdtPr>
        <w:sdtContent>
          <w:del w:author="Gill Mattheus" w:id="845" w:date="2024-07-19T09:59: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Hij maakte gebruik van tientallen jaren onderzoek in </w:t>
      </w:r>
      <w:sdt>
        <w:sdtPr>
          <w:tag w:val="goog_rdk_1487"/>
        </w:sdtPr>
        <w:sdtContent>
          <w:ins w:author="Gill Mattheus" w:id="846" w:date="2024-07-19T09:59: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privacy</w:t>
            </w:r>
          </w:ins>
        </w:sdtContent>
      </w:sdt>
      <w:sdt>
        <w:sdtPr>
          <w:tag w:val="goog_rdk_1488"/>
        </w:sdtPr>
        <w:sdtContent>
          <w:del w:author="Gill Mattheus" w:id="846" w:date="2024-07-19T09:59: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technologie </w:t>
      </w:r>
      <w:sdt>
        <w:sdtPr>
          <w:tag w:val="goog_rdk_1489"/>
        </w:sdtPr>
        <w:sdtContent>
          <w:del w:author="Gill Mattheus" w:id="847" w:date="2024-07-19T09:59: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 de privacy,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architectuur van gedecentraliseerde netwerken en digitale valutasystemen.</w:t>
      </w:r>
    </w:p>
    <w:sdt>
      <w:sdtPr>
        <w:tag w:val="goog_rdk_1491"/>
      </w:sdtPr>
      <w:sdtContent>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848" w:date="2024-07-19T10:01:20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Satoshi Nakamoto introduceerde iets dat regeringen niet kunnen stoppen. </w:t>
          </w:r>
          <w:sdt>
            <w:sdtPr>
              <w:tag w:val="goog_rdk_1490"/>
            </w:sdtPr>
            <w:sdtContent>
              <w:del w:author="Gill Mattheus" w:id="848" w:date="2024-07-19T10:01: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…mmarie…en Satoshi Nakamoto bijna vijfentwintig jaar later, op 8 januari 2009, opnieuw opdook op de Cryptography mailinglijst om een volledig vertrouwensloos en volledig p2p-elektronisch betaalsysteem te lanceren, deed hij iets onweerstaanbaars voor regeringen. Hij gebruikte decennia van onderzoek in privacytechnologie, gedecentraliseerde netwerkarchitectuur en digitale valutasystemen.</w:delText>
                </w:r>
              </w:del>
            </w:sdtContent>
          </w:sdt>
        </w:p>
      </w:sdtContent>
    </w:sdt>
    <w:bookmarkStart w:colFirst="0" w:colLast="0" w:name="bookmark=id.3j2qqm3" w:id="19"/>
    <w:bookmarkEnd w:id="19"/>
    <w:sdt>
      <w:sdtPr>
        <w:tag w:val="goog_rdk_1492"/>
      </w:sdtPr>
      <w:sdtContent>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pPrChange w:author="Gill Mattheus" w:id="0" w:date="2024-07-19T10:01:20Z">
              <w:pPr>
                <w:pStyle w:val="Heading3"/>
              </w:pPr>
            </w:pPrChange>
          </w:pPr>
          <w:r w:rsidDel="00000000" w:rsidR="00000000" w:rsidRPr="00000000">
            <w:rPr>
              <w:rtl w:val="0"/>
            </w:rPr>
            <w:t xml:space="preserve">De Codebasis</w:t>
          </w:r>
        </w:p>
      </w:sdtContent>
    </w:sdt>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493"/>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850" w:date="2024-07-19T10:01:52Z">
                <w:rPr>
                  <w:rFonts w:ascii="Cambria" w:cs="Cambria" w:eastAsia="Cambria" w:hAnsi="Cambria"/>
                  <w:b w:val="0"/>
                  <w:i w:val="0"/>
                  <w:smallCaps w:val="0"/>
                  <w:strike w:val="0"/>
                  <w:color w:val="000000"/>
                  <w:sz w:val="24"/>
                  <w:szCs w:val="24"/>
                  <w:u w:val="none"/>
                  <w:shd w:fill="auto" w:val="clear"/>
                  <w:vertAlign w:val="baseline"/>
                </w:rPr>
              </w:rPrChange>
            </w:rPr>
            <w:t xml:space="preserve">Bitcoin v.0.1 is uitgebracht</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luidde de titel van Nakamoto</w:t>
      </w:r>
      <w:sdt>
        <w:sdtPr>
          <w:tag w:val="goog_rdk_1494"/>
        </w:sdtPr>
        <w:sdtContent>
          <w:del w:author="Gill Mattheus" w:id="851" w:date="2024-07-19T10:01: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e</w:t>
      </w:r>
      <w:sdt>
        <w:sdtPr>
          <w:tag w:val="goog_rdk_1495"/>
        </w:sdtPr>
        <w:sdtContent>
          <w:ins w:author="Gill Mattheus" w:id="852" w:date="2024-07-19T10:02: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mail deze keer.</w:t>
      </w:r>
      <w:sdt>
        <w:sdtPr>
          <w:tag w:val="goog_rdk_1496"/>
        </w:sdtPr>
        <w:sdtContent>
          <w:ins w:author="Gill Mattheus" w:id="853" w:date="2024-07-19T10:02: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497"/>
        </w:sdtPr>
        <w:sdtContent>
          <w:del w:author="Gill Mattheus" w:id="853" w:date="2024-07-19T10:02: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[^289]</w:delText>
            </w:r>
          </w:del>
        </w:sdtContent>
      </w:sdt>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abonnees van de Cryptography mailinglijst die de e-mail openden, troffen er een tweezinige beschrijving van Satoshi Nakamoto aan over het nieuw uitgebrachte project</w:t>
      </w:r>
      <w:sdt>
        <w:sdtPr>
          <w:tag w:val="goog_rdk_1498"/>
        </w:sdtPr>
        <w:sdtContent>
          <w:ins w:author="Gill Mattheus" w:id="854" w:date="2024-07-19T10:03: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499"/>
        </w:sdtPr>
        <w:sdtContent>
          <w:del w:author="Gill Mattheus" w:id="854" w:date="2024-07-19T10:03: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1500"/>
        </w:sdtPr>
        <w:sdtContent>
          <w:ins w:author="Gill Mattheus" w:id="855" w:date="2024-07-19T10:03: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Hierbij kondig ik</w:t>
            </w:r>
          </w:ins>
        </w:sdtContent>
      </w:sdt>
      <w:sdt>
        <w:sdtPr>
          <w:tag w:val="goog_rdk_1501"/>
        </w:sdtPr>
        <w:sdtContent>
          <w:del w:author="Gill Mattheus" w:id="855" w:date="2024-07-19T10:03: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Satoshi Nakamoto kondigt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eerste release van Bitcoin aan, een nieuw elektronisch geldsysteem dat een peer-to-peer netwerk gebruikt om </w:t>
      </w:r>
      <w:sdt>
        <w:sdtPr>
          <w:tag w:val="goog_rdk_1502"/>
        </w:sdtPr>
        <w:sdtContent>
          <w:ins w:author="Gill Mattheus" w:id="856" w:date="2024-07-19T10:04: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dubbele uitgaven</w:t>
            </w:r>
          </w:ins>
        </w:sdtContent>
      </w:sdt>
      <w:sdt>
        <w:sdtPr>
          <w:tag w:val="goog_rdk_1503"/>
        </w:sdtPr>
        <w:sdtContent>
          <w:del w:author="Gill Mattheus" w:id="856" w:date="2024-07-19T10:04: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dubbelbesteding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voorkomen. Het is volledig gedecentraliseerd zonder server of centrale autoriteit.”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Naast de korte beschrijving, bevatte de e-mail een downloadlink voor de software, de link naar de website van het project—bitcoin.org—en verschillende alinea’s met aanvullende informatie, disclaimers (“de software is nog in alfaversie en experimenteel”) en basisinstructies voor hoe het te gebruiken.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Iets meer dan twee maanden nadat hij zijn </w:t>
      </w:r>
      <w:sdt>
        <w:sdtPr>
          <w:tag w:val="goog_rdk_1504"/>
        </w:sdtPr>
        <w:sdtContent>
          <w:ins w:author="Gill Mattheus" w:id="857" w:date="2024-07-19T10:17: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witboek</w:t>
            </w:r>
          </w:ins>
        </w:sdtContent>
      </w:sdt>
      <w:sdt>
        <w:sdtPr>
          <w:tag w:val="goog_rdk_1505"/>
        </w:sdtPr>
        <w:sdtContent>
          <w:del w:author="Gill Mattheus" w:id="857" w:date="2024-07-19T10:17: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whitepaper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aan de Cryptography mailinglijst had voorgelegd, </w:t>
      </w:r>
      <w:sdt>
        <w:sdtPr>
          <w:tag w:val="goog_rdk_1506"/>
        </w:sdtPr>
        <w:sdtContent>
          <w:ins w:author="Gill Mattheus" w:id="858" w:date="2024-07-19T10:17: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maakte</w:t>
            </w:r>
          </w:ins>
        </w:sdtContent>
      </w:sdt>
      <w:sdt>
        <w:sdtPr>
          <w:tag w:val="goog_rdk_1507"/>
        </w:sdtPr>
        <w:sdtContent>
          <w:del w:author="Gill Mattheus" w:id="858" w:date="2024-07-19T10:17: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zette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Satoshi Nakamoto de eerste versie van de Bitcoin software </w:t>
      </w:r>
      <w:sdt>
        <w:sdtPr>
          <w:tag w:val="goog_rdk_1508"/>
        </w:sdtPr>
        <w:sdtContent>
          <w:del w:author="Gill Mattheus" w:id="859" w:date="2024-07-19T10:17: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 het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openbaar. Het programma, bekend als Bitcoin versie 0.1, was klaar om gedownload en gebruikt te worden: men kon sleutelparen aanmaken, transacties uitvoeren, en blokken </w:t>
      </w:r>
      <w:sdt>
        <w:sdtPr>
          <w:tag w:val="goog_rdk_1509"/>
        </w:sdtPr>
        <w:sdtContent>
          <w:ins w:author="Gill Mattheus" w:id="860" w:date="2024-07-19T10:18: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w:t>
            </w:r>
          </w:ins>
        </w:sdtContent>
      </w:sdt>
      <w:sdt>
        <w:sdtPr>
          <w:tag w:val="goog_rdk_1510"/>
        </w:sdtPr>
        <w:sdtContent>
          <w:del w:author="Gill Mattheus" w:id="860" w:date="2024-07-19T10:18: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w:t>
      </w:r>
      <w:sdt>
        <w:sdtPr>
          <w:tag w:val="goog_rdk_1511"/>
        </w:sdtPr>
        <w:sdtContent>
          <w:ins w:author="Gill Mattheus" w:id="861" w:date="2024-07-19T10:20: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w:t>
            </w:r>
          </w:ins>
        </w:sdtContent>
      </w:sdt>
      <w:sdt>
        <w:sdtPr>
          <w:tag w:val="goog_rdk_1512"/>
        </w:sdtPr>
        <w:sdtContent>
          <w:del w:author="Gill Mattheus" w:id="861" w:date="2024-07-19T10:20: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uitgave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de software onthulde ook belangrijke nieuwe informatie over het project.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 meteen opviel </w:t>
      </w:r>
      <w:sdt>
        <w:sdtPr>
          <w:tag w:val="goog_rdk_1513"/>
        </w:sdtPr>
        <w:sdtContent>
          <w:ins w:author="Gill Mattheus" w:id="862" w:date="2024-07-19T10:20: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514"/>
        </w:sdtPr>
        <w:sdtContent>
          <w:del w:author="Gill Mattheus" w:id="862" w:date="2024-07-19T10:20: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515"/>
        </w:sdtPr>
        <w:sdtContent>
          <w:ins w:author="Gill Mattheus" w:id="863" w:date="2024-07-19T10:20:31Z">
            <w:sdt>
              <w:sdtPr>
                <w:tag w:val="goog_rdk_1516"/>
              </w:sdtPr>
              <w:sdtContent>
                <w:del w:author="Gill Mattheus" w:id="862" w:date="2024-07-19T10:20: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hoewel het geen grote verrassing was </w:t>
      </w:r>
      <w:sdt>
        <w:sdtPr>
          <w:tag w:val="goog_rdk_1517"/>
        </w:sdtPr>
        <w:sdtContent>
          <w:ins w:author="Gill Mattheus" w:id="864" w:date="2024-07-19T10:20: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518"/>
        </w:sdtPr>
        <w:sdtContent>
          <w:del w:author="Gill Mattheus" w:id="864" w:date="2024-07-19T10:20: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519"/>
        </w:sdtPr>
        <w:sdtContent>
          <w:ins w:author="Gill Mattheus" w:id="865" w:date="2024-07-19T10:20:33Z">
            <w:sdt>
              <w:sdtPr>
                <w:tag w:val="goog_rdk_1520"/>
              </w:sdtPr>
              <w:sdtContent>
                <w:del w:author="Gill Mattheus" w:id="864" w:date="2024-07-19T10:20: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dat Satoshi Nakamoto Bitcoin had vrijgegeven als gratis en open source software. Iedereen was vrij om de code te kopiëren, te gebruiken, te delen en te wijzigen</w:t>
      </w:r>
      <w:sdt>
        <w:sdtPr>
          <w:tag w:val="goog_rdk_1521"/>
        </w:sdtPr>
        <w:sdtContent>
          <w:ins w:author="Gill Mattheus" w:id="866" w:date="2024-07-19T10:2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522"/>
        </w:sdtPr>
        <w:sdtContent>
          <w:del w:author="Gill Mattheus" w:id="866" w:date="2024-07-19T10:24: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523"/>
        </w:sdtPr>
        <w:sdtContent>
          <w:del w:author="Gill Mattheus" w:id="867" w:date="2024-07-19T10:24: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w:delText>
            </w:r>
          </w:del>
        </w:sdtContent>
      </w:sdt>
      <w:sdt>
        <w:sdtPr>
          <w:tag w:val="goog_rdk_1524"/>
        </w:sdtPr>
        <w:sdtContent>
          <w:ins w:author="Gill Mattheus" w:id="867" w:date="2024-07-19T10:24: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epubliceerd onder de MIT-licentie, konden zelfs commerciële projecten Nakamoto</w:t>
      </w:r>
      <w:sdt>
        <w:sdtPr>
          <w:tag w:val="goog_rdk_1525"/>
        </w:sdtPr>
        <w:sdtContent>
          <w:del w:author="Gill Mattheus" w:id="868" w:date="2024-07-19T10:21: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werk integreren. (Dit maakt de MIT-licentie beter toegankelijk dan Richard Stallman</w:t>
      </w:r>
      <w:sdt>
        <w:sdtPr>
          <w:tag w:val="goog_rdk_1526"/>
        </w:sdtPr>
        <w:sdtContent>
          <w:del w:author="Gill Mattheus" w:id="869" w:date="2024-07-19T10:25: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GPL-licentie, die deze vrijheid enkel toekent aan andere gratis softwareprojecten.)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was essentieel dat Bitcoin een </w:t>
      </w:r>
      <w:sdt>
        <w:sdtPr>
          <w:tag w:val="goog_rdk_1527"/>
        </w:sdtPr>
        <w:sdtContent>
          <w:ins w:author="Gill Mattheus" w:id="870" w:date="2024-07-19T10:2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gratis</w:t>
            </w:r>
          </w:ins>
        </w:sdtContent>
      </w:sdt>
      <w:sdt>
        <w:sdtPr>
          <w:tag w:val="goog_rdk_1528"/>
        </w:sdtPr>
        <w:sdtContent>
          <w:del w:author="Gill Mattheus" w:id="870" w:date="2024-07-19T10:23: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vrije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open source software was, omdat de code noodzakelijkerwijs controleerbaar moest zijn: om het systeem echt </w:t>
      </w:r>
      <w:sdt>
        <w:sdtPr>
          <w:tag w:val="goog_rdk_1529"/>
        </w:sdtPr>
        <w:sdtContent>
          <w:del w:author="Gill Mattheus" w:id="871" w:date="2024-07-19T10:26: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zonder onderling wederzijds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vertrouwen</w:t>
      </w:r>
      <w:sdt>
        <w:sdtPr>
          <w:tag w:val="goog_rdk_1530"/>
        </w:sdtPr>
        <w:sdtContent>
          <w:ins w:author="Gill Mattheus" w:id="872" w:date="2024-07-19T10:26: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laten functioneren, zouden gebruikers moeten kunnen verifiëren dat het werkt</w:t>
      </w:r>
      <w:sdt>
        <w:sdtPr>
          <w:tag w:val="goog_rdk_1531"/>
        </w:sdtPr>
        <w:sdtContent>
          <w:del w:author="Gill Mattheus" w:id="873" w:date="2024-07-19T10:32: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zoals beloofd. Dit was wellicht nog crucialer voor Bitcoin dan voor vele andere softwareprojecten, aangezien de code letterlijk geld vertegenwoordigde. Passend bij de filosofie van Stallman voor gratis software, zouden mensen Satoshi Nakamoto niet hoeven te vertrouwen op het niet inbouwen van malware om munten te stelen of een geheime achterdeur voor het bijdrukken van geld.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Meer in het algemeen maakte Nakamoto</w:t>
      </w:r>
      <w:sdt>
        <w:sdtPr>
          <w:tag w:val="goog_rdk_1532"/>
        </w:sdtPr>
        <w:sdtContent>
          <w:del w:author="Gill Mattheus" w:id="874" w:date="2024-07-19T10:34: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t>
      </w:r>
      <w:sdt>
        <w:sdtPr>
          <w:tag w:val="goog_rdk_1533"/>
        </w:sdtPr>
        <w:sdtContent>
          <w:ins w:author="Gill Mattheus" w:id="875" w:date="2024-07-19T10:34: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gratis</w:t>
            </w:r>
          </w:ins>
        </w:sdtContent>
      </w:sdt>
      <w:sdt>
        <w:sdtPr>
          <w:tag w:val="goog_rdk_1534"/>
        </w:sdtPr>
        <w:sdtContent>
          <w:del w:author="Gill Mattheus" w:id="875" w:date="2024-07-19T10:34: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vrije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open source code, geschreven in de programmeertaal C++ en jaren later door de eerste fulltime Bitcoin</w:t>
      </w:r>
      <w:sdt>
        <w:sdtPr>
          <w:tag w:val="goog_rdk_1535"/>
        </w:sdtPr>
        <w:sdtContent>
          <w:del w:author="Gill Mattheus" w:id="876" w:date="2024-07-19T10:35: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ontwikkelaar beschreven als “briljant maar slordig”</w:t>
      </w:r>
      <w:sdt>
        <w:sdtPr>
          <w:tag w:val="goog_rdk_1536"/>
        </w:sdtPr>
        <w:sdtContent>
          <w:ins w:author="Gill Mattheus" w:id="877" w:date="2024-07-19T10:33: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537"/>
        </w:sdtPr>
        <w:sdtContent>
          <w:del w:author="Gill Mattheus" w:id="877" w:date="2024-07-19T10:33: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538"/>
        </w:sdtPr>
        <w:sdtContent>
          <w:del w:author="Gill Mattheus" w:id="878" w:date="2024-07-19T10:33: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^290]</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voor het eerst volledig inzichtelijk hoe het elektronische </w:t>
      </w:r>
      <w:sdt>
        <w:sdtPr>
          <w:tag w:val="goog_rdk_1539"/>
        </w:sdtPr>
        <w:sdtContent>
          <w:ins w:author="Gill Mattheus" w:id="879" w:date="2024-07-19T10:35: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groot</w:t>
            </w:r>
          </w:ins>
        </w:sdtContent>
      </w:sdt>
      <w:sdt>
        <w:sdtPr>
          <w:tag w:val="goog_rdk_1540"/>
        </w:sdtPr>
        <w:sdtContent>
          <w:del w:author="Gill Mattheus" w:id="879" w:date="2024-07-19T10:35: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kas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boeksysteem intern werkte.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Transacties bleken bijvoorbeeld gebruik te maken van “Script”, een nieuwe programmeertaal voor Bitcoin die geïnspireerd was door Forth. Forth is origineel ontworpen in de jaren </w:t>
      </w:r>
      <w:sdt>
        <w:sdtPr>
          <w:tag w:val="goog_rdk_1541"/>
        </w:sdtPr>
        <w:sdtContent>
          <w:del w:author="Gill Mattheus" w:id="880" w:date="2024-07-19T10:36: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542"/>
        </w:sdtPr>
        <w:sdtContent>
          <w:ins w:author="Gill Mattheus" w:id="880" w:date="2024-07-19T10:36: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 om radiotelescopen te bedienen. Met enkele aanpassingen aan de functionaliteit van Forth, kon Script gebruikt worden om eenvoudige </w:t>
      </w:r>
      <w:sdt>
        <w:sdtPr>
          <w:tag w:val="goog_rdk_1543"/>
        </w:sdtPr>
        <w:sdtContent>
          <w:ins w:author="Gill Mattheus" w:id="881" w:date="2024-07-19T10:37: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smart contracts</w:t>
            </w:r>
          </w:ins>
        </w:sdtContent>
      </w:sdt>
      <w:sdt>
        <w:sdtPr>
          <w:tag w:val="goog_rdk_1544"/>
        </w:sdtPr>
        <w:sdtContent>
          <w:del w:author="Gill Mattheus" w:id="881" w:date="2024-07-19T10:37: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slimme contracten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 Bitcoin te schrijven. Munten konden op zodanige manier worden opgeslagen dat ze alleen verplaatst konden worden als er aan bepaalde programmeerbare condities werd voldaan. (Een </w:t>
      </w:r>
      <w:sdt>
        <w:sdtPr>
          <w:tag w:val="goog_rdk_1545"/>
        </w:sdtPr>
        <w:sdtContent>
          <w:ins w:author="Gill Mattheus" w:id="882" w:date="2024-07-19T10:4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simpel</w:t>
            </w:r>
          </w:ins>
        </w:sdtContent>
      </w:sdt>
      <w:sdt>
        <w:sdtPr>
          <w:tag w:val="goog_rdk_1546"/>
        </w:sdtPr>
        <w:sdtContent>
          <w:del w:author="Gill Mattheus" w:id="882" w:date="2024-07-19T10:4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basaal </w:delText>
            </w:r>
          </w:del>
        </w:sdtContent>
      </w:sdt>
      <w:sdt>
        <w:sdtPr>
          <w:tag w:val="goog_rdk_1547"/>
        </w:sdtPr>
        <w:sdtContent>
          <w:ins w:author="Gill Mattheus" w:id="882" w:date="2024-07-19T10:44: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voorbeeld hiervan was multisignature, of </w:t>
      </w:r>
      <w:sdt>
        <w:sdtPr>
          <w:tag w:val="goog_rdk_1548"/>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883" w:date="2024-07-19T10:42:20Z">
                <w:rPr>
                  <w:rFonts w:ascii="Cambria" w:cs="Cambria" w:eastAsia="Cambria" w:hAnsi="Cambria"/>
                  <w:b w:val="0"/>
                  <w:i w:val="0"/>
                  <w:smallCaps w:val="0"/>
                  <w:strike w:val="0"/>
                  <w:color w:val="000000"/>
                  <w:sz w:val="24"/>
                  <w:szCs w:val="24"/>
                  <w:u w:val="none"/>
                  <w:shd w:fill="auto" w:val="clear"/>
                  <w:vertAlign w:val="baseline"/>
                </w:rPr>
              </w:rPrChange>
            </w:rPr>
            <w:t xml:space="preserve">multisig</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waarbij niet één, maar meerdere cryptografische handtekeningen vereist waren om de munten </w:t>
      </w:r>
      <w:sdt>
        <w:sdtPr>
          <w:tag w:val="goog_rdk_1549"/>
        </w:sdtPr>
        <w:sdtContent>
          <w:ins w:author="Gill Mattheus" w:id="884" w:date="2024-07-19T10:44: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 te geven</w:t>
            </w:r>
          </w:ins>
        </w:sdtContent>
      </w:sdt>
      <w:sdt>
        <w:sdtPr>
          <w:tag w:val="goog_rdk_1550"/>
        </w:sdtPr>
        <w:sdtContent>
          <w:del w:author="Gill Mattheus" w:id="884" w:date="2024-07-19T10:44: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kunnen besteden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handtekening</w:t>
      </w:r>
      <w:sdt>
        <w:sdtPr>
          <w:tag w:val="goog_rdk_1551"/>
        </w:sdtPr>
        <w:sdtContent>
          <w:ins w:author="Gill Mattheus" w:id="885" w:date="2024-07-20T14:03: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systeem</w:t>
            </w:r>
          </w:ins>
        </w:sdtContent>
      </w:sdt>
      <w:sdt>
        <w:sdtPr>
          <w:tag w:val="goog_rdk_1552"/>
        </w:sdtPr>
        <w:sdtContent>
          <w:del w:author="Gill Mattheus" w:id="885" w:date="2024-07-20T14:03: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enschema</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 ingebed is in Bitcoin was de Elliptic Curve Digital Signature Algorithm (ECDSA), die, zoals de naam al suggereert, wiskundig gegenereerde elliptische </w:t>
      </w:r>
      <w:sdt>
        <w:sdtPr>
          <w:tag w:val="goog_rdk_1553"/>
        </w:sdtPr>
        <w:sdtContent>
          <w:ins w:author="Gill Mattheus" w:id="886" w:date="2024-07-20T14:09: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curven</w:t>
            </w:r>
          </w:ins>
        </w:sdtContent>
      </w:sdt>
      <w:sdt>
        <w:sdtPr>
          <w:tag w:val="goog_rdk_1554"/>
        </w:sdtPr>
        <w:sdtContent>
          <w:del w:author="Gill Mattheus" w:id="886" w:date="2024-07-20T14:09: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krommen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gebruikte om sleutelparen te berekenen. Het was uitgevonden in 1985, zo’n acht jaar na RSA. De elliptische </w:t>
      </w:r>
      <w:sdt>
        <w:sdtPr>
          <w:tag w:val="goog_rdk_1555"/>
        </w:sdtPr>
        <w:sdtContent>
          <w:ins w:author="Gill Mattheus" w:id="887" w:date="2024-07-20T14:12: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curve</w:t>
            </w:r>
          </w:ins>
        </w:sdtContent>
      </w:sdt>
      <w:sdt>
        <w:sdtPr>
          <w:tag w:val="goog_rdk_1556"/>
        </w:sdtPr>
        <w:sdtContent>
          <w:del w:author="Gill Mattheus" w:id="887" w:date="2024-07-20T14:12: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kromme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cryptografie bood hetzelfde beveiligingsniveau als de oplossing van Rivest, Shamir en Adlemen, maar vereiste veel kleinere sleutelgroottes en was in de loop der jaren een algemeen toegepast alternatief geworden.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Tegelijkertijd had Nakamoto een aantal functies toegevoegd om Bitcoin wat gebruiksvriendelijker te maken. Hoewel betalingen technisch gezien nog altijd gedaan werden naar publieke sleutels, konden gebruikers hun publieke sleutel (of de hash van hun publieke sleutel) coderen in een Bitcoin</w:t>
      </w:r>
      <w:sdt>
        <w:sdtPr>
          <w:tag w:val="goog_rdk_1557"/>
        </w:sdtPr>
        <w:sdtContent>
          <w:ins w:author="Gill Mattheus" w:id="888" w:date="2024-07-20T14:15: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1558"/>
        </w:sdtPr>
        <w:sdtContent>
          <w:del w:author="Gill Mattheus" w:id="888" w:date="2024-07-20T14:15:07Z"/>
          <w:sdt>
            <w:sdtPr>
              <w:tag w:val="goog_rdk_1559"/>
            </w:sdtPr>
            <w:sdtContent>
              <w:del w:author="Gill Mattheus" w:id="888" w:date="2024-07-20T14:15:07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889" w:date="2024-07-20T14:15:05Z">
                      <w:rPr>
                        <w:rFonts w:ascii="Cambria" w:cs="Cambria" w:eastAsia="Cambria" w:hAnsi="Cambria"/>
                        <w:b w:val="0"/>
                        <w:i w:val="0"/>
                        <w:smallCaps w:val="0"/>
                        <w:strike w:val="0"/>
                        <w:color w:val="000000"/>
                        <w:sz w:val="24"/>
                        <w:szCs w:val="24"/>
                        <w:u w:val="none"/>
                        <w:shd w:fill="auto" w:val="clear"/>
                        <w:vertAlign w:val="baseline"/>
                      </w:rPr>
                    </w:rPrChange>
                  </w:rPr>
                  <w:delText xml:space="preserve">-</w:delText>
                </w:r>
              </w:del>
            </w:sdtContent>
          </w:sdt>
          <w:del w:author="Gill Mattheus" w:id="888" w:date="2024-07-20T14:15:07Z"/>
        </w:sdtContent>
      </w:sdt>
      <w:sdt>
        <w:sdtPr>
          <w:tag w:val="goog_rdk_1560"/>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889" w:date="2024-07-20T14:15:05Z">
                <w:rPr>
                  <w:rFonts w:ascii="Cambria" w:cs="Cambria" w:eastAsia="Cambria" w:hAnsi="Cambria"/>
                  <w:b w:val="0"/>
                  <w:i w:val="0"/>
                  <w:smallCaps w:val="0"/>
                  <w:strike w:val="0"/>
                  <w:color w:val="000000"/>
                  <w:sz w:val="24"/>
                  <w:szCs w:val="24"/>
                  <w:u w:val="none"/>
                  <w:shd w:fill="auto" w:val="clear"/>
                  <w:vertAlign w:val="baseline"/>
                </w:rPr>
              </w:rPrChange>
            </w:rPr>
            <w:t xml:space="preserve">adres</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Wanneer ze geld ontvingen, deelden ze </w:t>
      </w:r>
      <w:sdt>
        <w:sdtPr>
          <w:tag w:val="goog_rdk_1561"/>
        </w:sdtPr>
        <w:sdtContent>
          <w:ins w:author="Gill Mattheus" w:id="890" w:date="2024-07-20T14:18: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doorgaans</w:t>
            </w:r>
          </w:ins>
        </w:sdtContent>
      </w:sdt>
      <w:sdt>
        <w:sdtPr>
          <w:tag w:val="goog_rdk_1562"/>
        </w:sdtPr>
        <w:sdtContent>
          <w:del w:author="Gill Mattheus" w:id="890" w:date="2024-07-20T14:18: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gewoonlijk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alleen deze adressen met andere gebruikers.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w:t>
      </w:r>
      <w:sdt>
        <w:sdtPr>
          <w:tag w:val="goog_rdk_1563"/>
        </w:sdtPr>
        <w:sdtContent>
          <w:ins w:author="Gill Mattheus" w:id="891" w:date="2024-07-20T14:18: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codebasis</w:t>
            </w:r>
          </w:ins>
        </w:sdtContent>
      </w:sdt>
      <w:sdt>
        <w:sdtPr>
          <w:tag w:val="goog_rdk_1564"/>
        </w:sdtPr>
        <w:sdtContent>
          <w:del w:author="Gill Mattheus" w:id="891" w:date="2024-07-20T14:18: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codebase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Bitcoin onthulde ook veel van de min of meer willekeurige parameters die Nakamoto had gekozen. Zoals hij al eerder op de Cryptography mailinglijst had gesuggereerd, zou er gemiddeld elke tien minuten een nieuw blok moeten worden gevonden. Clusters van 2.016 blokken zouden vervolgens worden gebruikt om de </w:t>
      </w:r>
      <w:sdt>
        <w:sdtPr>
          <w:tag w:val="goog_rdk_1565"/>
        </w:sdtPr>
        <w:sdtContent>
          <w:del w:author="Gill Mattheus" w:id="892" w:date="2024-07-20T14:23: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mining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moeilijkheidsgraad </w:t>
      </w:r>
      <w:sdt>
        <w:sdtPr>
          <w:tag w:val="goog_rdk_1566"/>
        </w:sdtPr>
        <w:sdtContent>
          <w:ins w:author="Gill Mattheus" w:id="893" w:date="2024-07-20T14:23: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delven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 te passen: als de 2.016 blokken in minder dan twee weken werden gevonden, zou de moeilijkheidsgraad van Bitcoin proportioneel worden verhoogd, en als het meer dan twee weken duurde om de 2.016 blokken te vinden, zou de moeilijkheidsgraad van het </w:t>
      </w:r>
      <w:sdt>
        <w:sdtPr>
          <w:tag w:val="goog_rdk_1567"/>
        </w:sdtPr>
        <w:sdtContent>
          <w:ins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proof of work</w:t>
            </w:r>
          </w:ins>
        </w:sdtContent>
      </w:sdt>
      <w:sdt>
        <w:sdtPr>
          <w:tag w:val="goog_rdk_1568"/>
        </w:sdtPr>
        <w:sdtContent>
          <w:del w:author="Gill Mattheus" w:id="291" w:date="2024-07-10T19:10: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proof-of-work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naar beneden worden bijgesteld.</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om het Bitcoin</w:t>
      </w:r>
      <w:sdt>
        <w:sdtPr>
          <w:tag w:val="goog_rdk_1569"/>
        </w:sdtPr>
        <w:sdtContent>
          <w:del w:author="Gill Mattheus" w:id="894" w:date="2024-07-20T14:24: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netwerk daadwerkelijk op gang te brengen, bevatte de codebasis ook </w:t>
      </w:r>
      <w:sdt>
        <w:sdtPr>
          <w:tag w:val="goog_rdk_1570"/>
        </w:sdtPr>
        <w:sdtContent>
          <w:ins w:author="Gill Mattheus" w:id="895" w:date="2024-07-20T14:25: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w:t>
            </w:r>
          </w:ins>
        </w:sdtContent>
      </w:sdt>
      <w:sdt>
        <w:sdtPr>
          <w:tag w:val="goog_rdk_1571"/>
        </w:sdtPr>
        <w:sdtContent>
          <w:del w:author="Gill Mattheus" w:id="895" w:date="2024-07-20T14:25: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allereerste blok: het “Genesis</w:t>
      </w:r>
      <w:sdt>
        <w:sdtPr>
          <w:tag w:val="goog_rdk_1572"/>
        </w:sdtPr>
        <w:sdtContent>
          <w:del w:author="Gill Mattheus" w:id="896" w:date="2024-07-20T14:26: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 Dit blok moest inderdaad ingebed worden in de release zelf; de block</w:t>
      </w:r>
      <w:sdt>
        <w:sdtPr>
          <w:tag w:val="goog_rdk_1573"/>
        </w:sdtPr>
        <w:sdtContent>
          <w:ins w:author="Gill Mattheus" w:id="897" w:date="2024-07-20T14:26: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chain had een startpunt nodig. </w:t>
      </w:r>
      <w:sdt>
        <w:sdtPr>
          <w:tag w:val="goog_rdk_1574"/>
        </w:sdtPr>
        <w:sdtContent>
          <w:ins w:author="Gill Mattheus" w:id="898" w:date="2024-07-20T14:29: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w:t>
            </w:r>
          </w:ins>
        </w:sdtContent>
      </w:sdt>
      <w:sdt>
        <w:sdtPr>
          <w:tag w:val="goog_rdk_1575"/>
        </w:sdtPr>
        <w:sdtContent>
          <w:del w:author="Gill Mattheus" w:id="898" w:date="2024-07-20T14:29: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Als een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interessant detail is echter </w:t>
      </w:r>
      <w:sdt>
        <w:sdtPr>
          <w:tag w:val="goog_rdk_1576"/>
        </w:sdtPr>
        <w:sdtContent>
          <w:ins w:author="Gill Mattheus" w:id="899" w:date="2024-07-20T14:30: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beloning voor dit Genesis</w:t>
      </w:r>
      <w:sdt>
        <w:sdtPr>
          <w:tag w:val="goog_rdk_1577"/>
        </w:sdtPr>
        <w:sdtContent>
          <w:del w:author="Gill Mattheus" w:id="900" w:date="2024-07-20T14:30: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 in feite waardeloos</w:t>
      </w:r>
      <w:sdt>
        <w:sdtPr>
          <w:tag w:val="goog_rdk_1578"/>
        </w:sdtPr>
        <w:sdtContent>
          <w:ins w:author="Gill Mattheus" w:id="901" w:date="2024-07-20T14:30: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protocolregels stonden niet toe dat deze specifieke munten onder enige voorwaarde uitgegeven konden worden. In Bitcoin kunnen nieuwe munten alleen worden verdiend door competitief te</w:t>
      </w:r>
      <w:sdt>
        <w:sdtPr>
          <w:tag w:val="goog_rdk_1579"/>
        </w:sdtPr>
        <w:sdtContent>
          <w:ins w:author="Gill Mattheus" w:id="902" w:date="2024-07-20T14:31: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delven</w:t>
            </w:r>
          </w:ins>
        </w:sdtContent>
      </w:sdt>
      <w:sdt>
        <w:sdtPr>
          <w:tag w:val="goog_rdk_1580"/>
        </w:sdtPr>
        <w:sdtContent>
          <w:del w:author="Gill Mattheus" w:id="902" w:date="2024-07-20T14:31: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minen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Nakamoto weigerde </w:t>
      </w:r>
      <w:sdt>
        <w:sdtPr>
          <w:tag w:val="goog_rdk_1581"/>
        </w:sdtPr>
        <w:sdtContent>
          <w:del w:author="Gill Mattheus" w:id="903" w:date="2024-07-20T14:33: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blijkbaar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voorsprong van één blok voor zichzelf te accepteren. Als hij </w:t>
      </w:r>
      <w:sdt>
        <w:sdtPr>
          <w:tag w:val="goog_rdk_1582"/>
        </w:sdtPr>
        <w:sdtContent>
          <w:ins w:author="Gill Mattheus" w:id="904" w:date="2024-07-20T14:32: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munten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hebben</w:t>
            </w:r>
          </w:ins>
        </w:sdtContent>
      </w:sdt>
      <w:sdt>
        <w:sdtPr>
          <w:tag w:val="goog_rdk_1583"/>
        </w:sdtPr>
        <w:sdtContent>
          <w:del w:author="Gill Mattheus" w:id="904" w:date="2024-07-20T14:32: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bitcoin</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wilde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moest zelfs hij, de maker van het systeem, ze verdienen </w:t>
      </w:r>
      <w:sdt>
        <w:sdtPr>
          <w:tag w:val="goog_rdk_1584"/>
        </w:sdtPr>
        <w:sdtContent>
          <w:ins w:author="Gill Mattheus" w:id="905" w:date="2024-07-20T14:32: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net als ieder ander.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Nakamoto benadrukte nog eens zijn expliciete weigering om enig oneerlijk voordeel te genieten boven andere Bitcoin</w:t>
      </w:r>
      <w:sdt>
        <w:sdtPr>
          <w:tag w:val="goog_rdk_1585"/>
        </w:sdtPr>
        <w:sdtContent>
          <w:del w:author="Gill Mattheus" w:id="906" w:date="2024-07-20T14:34: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gebruikers. Hij had ook </w:t>
      </w:r>
      <w:sdt>
        <w:sdtPr>
          <w:tag w:val="goog_rdk_1586"/>
        </w:sdtPr>
        <w:sdtContent>
          <w:ins w:author="Gill Mattheus" w:id="907" w:date="2024-07-20T14:36: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bewijs inbegrepen dat hij in de weken of maanden voorafgaand aan het openbaar maken van de code niet privé had </w:t>
      </w:r>
      <w:sdt>
        <w:sdtPr>
          <w:tag w:val="goog_rdk_1587"/>
        </w:sdtPr>
        <w:sdtContent>
          <w:ins w:author="Gill Mattheus" w:id="908" w:date="2024-07-20T14:37: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gedelfd</w:t>
            </w:r>
          </w:ins>
        </w:sdtContent>
      </w:sdt>
      <w:sdt>
        <w:sdtPr>
          <w:tag w:val="goog_rdk_1588"/>
        </w:sdtPr>
        <w:sdtContent>
          <w:del w:author="Gill Mattheus" w:id="908" w:date="2024-07-20T14:37: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gemijnd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Hij had een kop van de voorpagina van de Engelse krant </w:t>
      </w:r>
      <w:sdt>
        <w:sdtPr>
          <w:tag w:val="goog_rdk_1589"/>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09" w:date="2024-07-20T14:41:20Z">
                <w:rPr>
                  <w:rFonts w:ascii="Cambria" w:cs="Cambria" w:eastAsia="Cambria" w:hAnsi="Cambria"/>
                  <w:b w:val="0"/>
                  <w:i w:val="0"/>
                  <w:smallCaps w:val="0"/>
                  <w:strike w:val="0"/>
                  <w:color w:val="000000"/>
                  <w:sz w:val="24"/>
                  <w:szCs w:val="24"/>
                  <w:u w:val="none"/>
                  <w:shd w:fill="auto" w:val="clear"/>
                  <w:vertAlign w:val="baseline"/>
                </w:rPr>
              </w:rPrChange>
            </w:rPr>
            <w:t xml:space="preserve">The Times</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3 januari in </w:t>
      </w:r>
      <w:sdt>
        <w:sdtPr>
          <w:tag w:val="goog_rdk_1590"/>
        </w:sdtPr>
        <w:sdtContent>
          <w:ins w:author="Gill Mattheus" w:id="910" w:date="2024-07-20T14:41: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w:t>
            </w:r>
          </w:ins>
        </w:sdtContent>
      </w:sdt>
      <w:sdt>
        <w:sdtPr>
          <w:tag w:val="goog_rdk_1591"/>
        </w:sdtPr>
        <w:sdtContent>
          <w:del w:author="Gill Mattheus" w:id="910" w:date="2024-07-20T14:41: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Genesis</w:t>
      </w:r>
      <w:sdt>
        <w:sdtPr>
          <w:tag w:val="goog_rdk_1592"/>
        </w:sdtPr>
        <w:sdtContent>
          <w:ins w:author="Gill Mattheus" w:id="911" w:date="2024-07-20T14:41: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w:t>
            </w:r>
          </w:ins>
        </w:sdtContent>
      </w:sdt>
      <w:sdt>
        <w:sdtPr>
          <w:tag w:val="goog_rdk_1593"/>
        </w:sdtPr>
        <w:sdtContent>
          <w:del w:author="Gill Mattheus" w:id="911" w:date="2024-07-20T14:41: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Bloc</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 opgenomen, wat aantoont dat deze </w:t>
      </w:r>
      <w:sdt>
        <w:sdtPr>
          <w:tag w:val="goog_rdk_1594"/>
        </w:sdtPr>
        <w:sdtContent>
          <w:ins w:author="Gill Mattheus" w:id="912" w:date="2024-07-20T14:42: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blok</w:t>
            </w:r>
          </w:ins>
        </w:sdtContent>
      </w:sdt>
      <w:sdt>
        <w:sdtPr>
          <w:tag w:val="goog_rdk_1595"/>
        </w:sdtPr>
        <w:sdtContent>
          <w:del w:author="Gill Mattheus" w:id="912" w:date="2024-07-20T14:42: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Genesis Block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niet voor die datum kon </w:t>
      </w:r>
      <w:sdt>
        <w:sdtPr>
          <w:tag w:val="goog_rdk_1596"/>
        </w:sdtPr>
        <w:sdtContent>
          <w:del w:author="Gill Mattheus" w:id="913" w:date="2024-07-20T14:42: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zijn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gecreëerd</w:t>
      </w:r>
      <w:sdt>
        <w:sdtPr>
          <w:tag w:val="goog_rdk_1597"/>
        </w:sdtPr>
        <w:sdtContent>
          <w:ins w:author="Gill Mattheus" w:id="914" w:date="2024-07-20T14:42: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zijn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Dit betekent op zijn beurt dat elk daaropvolgend blo</w:t>
      </w:r>
      <w:sdt>
        <w:sdtPr>
          <w:tag w:val="goog_rdk_1598"/>
        </w:sdtPr>
        <w:sdtContent>
          <w:del w:author="Gill Mattheus" w:id="915" w:date="2024-07-20T14:42: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 later </w:t>
      </w:r>
      <w:sdt>
        <w:sdtPr>
          <w:tag w:val="goog_rdk_1599"/>
        </w:sdtPr>
        <w:sdtContent>
          <w:del w:author="Gill Mattheus" w:id="916" w:date="2024-07-20T14:42: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dan dat moment </w:delText>
            </w:r>
          </w:del>
        </w:sdtContent>
      </w:sdt>
      <w:sdt>
        <w:sdtPr>
          <w:tag w:val="goog_rdk_1600"/>
        </w:sdtPr>
        <w:sdtContent>
          <w:ins w:author="Gill Mattheus" w:id="916" w:date="2024-07-20T14:42: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gedelfd</w:t>
            </w:r>
          </w:ins>
        </w:sdtContent>
      </w:sdt>
      <w:sdt>
        <w:sdtPr>
          <w:tag w:val="goog_rdk_1601"/>
        </w:sdtPr>
        <w:sdtContent>
          <w:del w:author="Gill Mattheus" w:id="916" w:date="2024-07-20T14:42: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gemijnd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moet zijn geweest</w:t>
      </w:r>
      <w:sdt>
        <w:sdtPr>
          <w:tag w:val="goog_rdk_1602"/>
        </w:sdtPr>
        <w:sdtContent>
          <w:ins w:author="Gill Mattheus" w:id="917" w:date="2024-07-20T14:43: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 dat moment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1603"/>
        </w:sdtPr>
        <w:sdtContent>
          <w:ins w:author="Gill Mattheus" w:id="918" w:date="2024-07-20T14:36: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/footnote{291}</w:t>
            </w:r>
          </w:ins>
        </w:sdtContent>
      </w:sdt>
      <w:sdt>
        <w:sdtPr>
          <w:tag w:val="goog_rdk_1604"/>
        </w:sdtPr>
        <w:sdtContent>
          <w:del w:author="Gill Mattheus" w:id="918" w:date="2024-07-20T14:36: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[^291]</w:delText>
            </w:r>
          </w:del>
        </w:sdtContent>
      </w:sdt>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w:t>
      </w:r>
      <w:sdt>
        <w:sdtPr>
          <w:tag w:val="goog_rdk_1605"/>
        </w:sdtPr>
        <w:sdtContent>
          <w:ins w:author="Gill Mattheus" w:id="919" w:date="2024-07-20T14:46: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kers op de taart</w:t>
            </w:r>
          </w:ins>
        </w:sdtContent>
      </w:sdt>
      <w:sdt>
        <w:sdtPr>
          <w:tag w:val="goog_rdk_1606"/>
        </w:sdtPr>
        <w:sdtContent>
          <w:del w:author="Gill Mattheus" w:id="919" w:date="2024-07-20T14:46: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extra detail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leek de specifieke kop voor dit doel ook niet willekeurig gekozen te zijn: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608"/>
        </w:sdtPr>
        <w:sdtContent>
          <w:ins w:author="Gill Mattheus" w:id="920" w:date="2024-07-20T14:45: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Times 03/Jan/2009 Chancellor on brink of second bailout for banks</w:t>
            </w:r>
          </w:ins>
        </w:sdtContent>
      </w:sdt>
      <w:sdt>
        <w:sdtPr>
          <w:tag w:val="goog_rdk_1609"/>
        </w:sdtPr>
        <w:sdtContent>
          <w:del w:author="Gill Mattheus" w:id="920" w:date="2024-07-20T14:45: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Times 03/Jan/2009 Kanselier aan de rand van tweede reddingsoperatie voor banken”</w:delText>
            </w:r>
          </w:del>
        </w:sdtContent>
      </w:sdt>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wereld van geld en financiën was een puinhoop geworden. Met Bitcoin stelde Satoshi Nakamoto een alternatief voor.</w:t>
      </w:r>
    </w:p>
    <w:bookmarkStart w:colFirst="0" w:colLast="0" w:name="bookmark=id.1y810tw" w:id="20"/>
    <w:bookmarkEnd w:id="20"/>
    <w:sdt>
      <w:sdtPr>
        <w:tag w:val="goog_rdk_1610"/>
      </w:sdtPr>
      <w:sdtContent>
        <w:p w:rsidR="00000000" w:rsidDel="00000000" w:rsidP="00000000" w:rsidRDefault="00000000" w:rsidRPr="00000000" w14:paraId="000000E8">
          <w:pPr>
            <w:pStyle w:val="Heading3"/>
            <w:jc w:val="center"/>
            <w:rPr/>
            <w:pPrChange w:author="Gill Mattheus" w:id="0" w:date="2024-07-20T14:46:28Z">
              <w:pPr>
                <w:pStyle w:val="Heading3"/>
              </w:pPr>
            </w:pPrChange>
          </w:pPr>
          <w:r w:rsidDel="00000000" w:rsidR="00000000" w:rsidRPr="00000000">
            <w:rPr>
              <w:rtl w:val="0"/>
            </w:rPr>
            <w:t xml:space="preserve">Eenentwintig Miljoen</w:t>
          </w:r>
        </w:p>
      </w:sdtContent>
    </w:sdt>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t>
      </w:r>
      <w:sdt>
        <w:sdtPr>
          <w:tag w:val="goog_rdk_1611"/>
        </w:sdtPr>
        <w:sdtContent>
          <w:ins w:author="Gill Mattheus" w:id="922" w:date="2024-07-20T14:48: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interessantste</w:t>
            </w:r>
          </w:ins>
        </w:sdtContent>
      </w:sdt>
      <w:sdt>
        <w:sdtPr>
          <w:tag w:val="goog_rdk_1612"/>
        </w:sdtPr>
        <w:sdtContent>
          <w:del w:author="Gill Mattheus" w:id="922" w:date="2024-07-20T14:48: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meest interessante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nieuw onthulde kenmerk </w:t>
      </w:r>
      <w:sdt>
        <w:sdtPr>
          <w:tag w:val="goog_rdk_1613"/>
        </w:sdtPr>
        <w:sdtContent>
          <w:del w:author="Gill Mattheus" w:id="923" w:date="2024-07-20T14:47: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allemaal</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echter het “monetaire beleid” van Bitcoin.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615"/>
        </w:sdtPr>
        <w:sdtContent>
          <w:ins w:author="Gill Mattheus" w:id="924" w:date="2024-07-20T14:48: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witboek</w:t>
            </w:r>
          </w:ins>
        </w:sdtContent>
      </w:sdt>
      <w:sdt>
        <w:sdtPr>
          <w:tag w:val="goog_rdk_1616"/>
        </w:sdtPr>
        <w:sdtContent>
          <w:del w:author="Gill Mattheus" w:id="924" w:date="2024-07-20T14:48: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witte paper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had beschreven hoe Bitcoin een voorspelbaar uitgifteschema kon ondersteunen, dankzij vaste blokbeloningen en het moeilijkheidsaanpassing</w:t>
      </w:r>
      <w:sdt>
        <w:sdtPr>
          <w:tag w:val="goog_rdk_1617"/>
        </w:sdtPr>
        <w:sdtContent>
          <w:del w:author="Gill Mattheus" w:id="925" w:date="2024-07-20T14:50: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algoritme. Maar er was op dit punt in het document nog niet precies aangegeven hoe dit schema eruit zou zien.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bleek nu dat de code van Bitcoin zo was geprogrammeerd dat het aantal nieuwe munten dat per blok werd toegekend halveerde na elke 210.000 gedolven blokken, of ongeveer eens in de vier jaar. </w:t>
      </w:r>
      <w:sdt>
        <w:sdtPr>
          <w:tag w:val="goog_rdk_1618"/>
        </w:sdtPr>
        <w:sdtContent>
          <w:ins w:author="Gill Mattheus" w:id="926" w:date="2024-07-20T14: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w:t>
            </w:r>
          </w:ins>
        </w:sdtContent>
      </w:sdt>
      <w:sdt>
        <w:sdtPr>
          <w:tag w:val="goog_rdk_1619"/>
        </w:sdtPr>
        <w:sdtContent>
          <w:del w:author="Gill Mattheus" w:id="926" w:date="2024-07-20T14:56: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Specifiek, i</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eerste vier jaar zouden </w:t>
      </w:r>
      <w:sdt>
        <w:sdtPr>
          <w:tag w:val="goog_rdk_1620"/>
        </w:sdtPr>
        <w:sdtContent>
          <w:ins w:author="Gill Mattheus" w:id="927" w:date="2024-07-20T14:55: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delvers</w:t>
            </w:r>
          </w:ins>
        </w:sdtContent>
      </w:sdt>
      <w:sdt>
        <w:sdtPr>
          <w:tag w:val="goog_rdk_1621"/>
        </w:sdtPr>
        <w:sdtContent>
          <w:del w:author="Gill Mattheus" w:id="927" w:date="2024-07-20T14:55: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mijnwerkers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 nieuwe munten per blok verdienen, maar in de vier jaar daarna zouden ze slechts 25 nieuwe munten per blok verdienen. </w:t>
      </w:r>
      <w:sdt>
        <w:sdtPr>
          <w:tag w:val="goog_rdk_1622"/>
        </w:sdtPr>
        <w:sdtContent>
          <w:ins w:author="Gill Mattheus" w:id="928" w:date="2024-07-20T14:56: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w:t>
            </w:r>
          </w:ins>
        </w:sdtContent>
      </w:sdt>
      <w:sdt>
        <w:sdtPr>
          <w:tag w:val="goog_rdk_1623"/>
        </w:sdtPr>
        <w:sdtContent>
          <w:del w:author="Gill Mattheus" w:id="928" w:date="2024-07-20T14:56:3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Vervolgens i</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volgende vier jaar zou dat 12,5 zijn, daarna 6,25 in de vier daaropvolgende jaren, en zo verder.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625"/>
        </w:sdtPr>
        <w:sdtContent>
          <w:del w:author="Gill Mattheus" w:id="929" w:date="2024-07-20T14:57: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Je hebt geen tekst aan mij gegeven om te vertalen. Kun je de te vertalen tekst alsnog aanleveren?</w:delText>
            </w:r>
          </w:del>
        </w:sdtContent>
      </w:sdt>
      <w:r w:rsidDel="00000000" w:rsidR="00000000" w:rsidRPr="00000000">
        <w:rPr>
          <w:rtl w:val="0"/>
        </w:rPr>
      </w:r>
    </w:p>
    <w:sdt>
      <w:sdtPr>
        <w:tag w:val="goog_rdk_1628"/>
      </w:sdtPr>
      <w:sdtContent>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Gill Mattheus" w:id="930" w:date="2024-07-20T14:57:40Z"/>
              <w:rFonts w:ascii="Cambria" w:cs="Cambria" w:eastAsia="Cambria" w:hAnsi="Cambria"/>
              <w:b w:val="0"/>
              <w:i w:val="0"/>
              <w:smallCaps w:val="0"/>
              <w:strike w:val="0"/>
              <w:color w:val="000000"/>
              <w:sz w:val="24"/>
              <w:szCs w:val="24"/>
              <w:u w:val="none"/>
              <w:shd w:fill="auto" w:val="clear"/>
              <w:vertAlign w:val="baseline"/>
            </w:rPr>
          </w:pPr>
          <w:sdt>
            <w:sdtPr>
              <w:tag w:val="goog_rdk_1627"/>
            </w:sdtPr>
            <w:sdtContent>
              <w:ins w:author="Gill Mattheus" w:id="930" w:date="2024-07-20T14:57: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Nakamoto kondigde in zijn e-mail aan:</w:t>
                </w:r>
              </w:ins>
            </w:sdtContent>
          </w:sdt>
        </w:p>
      </w:sdtContent>
    </w:sdt>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totale circulatie zal bestaan uit 21.000.000 munten. Ze worden verdeeld onder de netwerknodes wanneer ze blokken maken, waarbij de hoeveelheid elke 4 jaar gehalveerd wordt.</w:t>
      </w:r>
    </w:p>
    <w:sdt>
      <w:sdtPr>
        <w:tag w:val="goog_rdk_1638"/>
      </w:sdtPr>
      <w:sdtContent>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Change w:author="Gill Mattheus" w:id="932" w:date="2024-07-20T15:05:42Z">
                <w:rPr>
                  <w:rFonts w:ascii="Cambria" w:cs="Cambria" w:eastAsia="Cambria" w:hAnsi="Cambria"/>
                  <w:b w:val="0"/>
                  <w:i w:val="0"/>
                  <w:smallCaps w:val="0"/>
                  <w:strike w:val="0"/>
                  <w:color w:val="000000"/>
                  <w:sz w:val="24"/>
                  <w:szCs w:val="24"/>
                  <w:u w:val="none"/>
                  <w:shd w:fill="auto" w:val="clear"/>
                  <w:vertAlign w:val="baseline"/>
                </w:rPr>
              </w:rPrChange>
            </w:rPr>
          </w:pPr>
          <w:sdt>
            <w:sdtPr>
              <w:tag w:val="goog_rdk_1630"/>
            </w:sdtPr>
            <w:sdtContent>
              <w:ins w:author="Gill Mattheus" w:id="931" w:date="2024-07-20T14:59:42Z"/>
              <w:sdt>
                <w:sdtPr>
                  <w:tag w:val="goog_rdk_1631"/>
                </w:sdtPr>
                <w:sdtContent>
                  <w:ins w:author="Gill Mattheus" w:id="931" w:date="2024-07-20T14:59:42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2" w:date="2024-07-20T15:05:42Z">
                          <w:rPr>
                            <w:rFonts w:ascii="Cambria" w:cs="Cambria" w:eastAsia="Cambria" w:hAnsi="Cambria"/>
                            <w:b w:val="0"/>
                            <w:i w:val="0"/>
                            <w:smallCaps w:val="0"/>
                            <w:strike w:val="0"/>
                            <w:color w:val="000000"/>
                            <w:sz w:val="24"/>
                            <w:szCs w:val="24"/>
                            <w:u w:val="none"/>
                            <w:shd w:fill="auto" w:val="clear"/>
                            <w:vertAlign w:val="baseline"/>
                          </w:rPr>
                        </w:rPrChange>
                      </w:rPr>
                      <w:t xml:space="preserve">In de </w:t>
                    </w:r>
                  </w:ins>
                </w:sdtContent>
              </w:sdt>
              <w:ins w:author="Gill Mattheus" w:id="931" w:date="2024-07-20T14:59:42Z"/>
            </w:sdtContent>
          </w:sdt>
          <w:sdt>
            <w:sdtPr>
              <w:tag w:val="goog_rdk_1632"/>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2" w:date="2024-07-20T15:05:42Z">
                    <w:rPr>
                      <w:rFonts w:ascii="Cambria" w:cs="Cambria" w:eastAsia="Cambria" w:hAnsi="Cambria"/>
                      <w:b w:val="0"/>
                      <w:i w:val="0"/>
                      <w:smallCaps w:val="0"/>
                      <w:strike w:val="0"/>
                      <w:color w:val="000000"/>
                      <w:sz w:val="24"/>
                      <w:szCs w:val="24"/>
                      <w:u w:val="none"/>
                      <w:shd w:fill="auto" w:val="clear"/>
                      <w:vertAlign w:val="baseline"/>
                    </w:rPr>
                  </w:rPrChange>
                </w:rPr>
                <w:t xml:space="preserve">eerste 4 </w:t>
              </w:r>
            </w:sdtContent>
          </w:sdt>
          <w:sdt>
            <w:sdtPr>
              <w:tag w:val="goog_rdk_1633"/>
            </w:sdtPr>
            <w:sdtContent>
              <w:ins w:author="Gill Mattheus" w:id="933" w:date="2024-07-20T14:59:50Z"/>
              <w:sdt>
                <w:sdtPr>
                  <w:tag w:val="goog_rdk_1634"/>
                </w:sdtPr>
                <w:sdtContent>
                  <w:ins w:author="Gill Mattheus" w:id="933" w:date="2024-07-20T14:59:5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2" w:date="2024-07-20T15:05:42Z">
                          <w:rPr>
                            <w:rFonts w:ascii="Cambria" w:cs="Cambria" w:eastAsia="Cambria" w:hAnsi="Cambria"/>
                            <w:b w:val="0"/>
                            <w:i w:val="0"/>
                            <w:smallCaps w:val="0"/>
                            <w:strike w:val="0"/>
                            <w:color w:val="000000"/>
                            <w:sz w:val="24"/>
                            <w:szCs w:val="24"/>
                            <w:u w:val="none"/>
                            <w:shd w:fill="auto" w:val="clear"/>
                            <w:vertAlign w:val="baseline"/>
                          </w:rPr>
                        </w:rPrChange>
                      </w:rPr>
                      <w:t xml:space="preserve">jaren</w:t>
                    </w:r>
                  </w:ins>
                </w:sdtContent>
              </w:sdt>
              <w:ins w:author="Gill Mattheus" w:id="933" w:date="2024-07-20T14:59:50Z"/>
            </w:sdtContent>
          </w:sdt>
          <w:sdt>
            <w:sdtPr>
              <w:tag w:val="goog_rdk_1635"/>
            </w:sdtPr>
            <w:sdtContent>
              <w:del w:author="Gill Mattheus" w:id="933" w:date="2024-07-20T14:59:50Z"/>
              <w:sdt>
                <w:sdtPr>
                  <w:tag w:val="goog_rdk_1636"/>
                </w:sdtPr>
                <w:sdtContent>
                  <w:del w:author="Gill Mattheus" w:id="933" w:date="2024-07-20T14:59:5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2" w:date="2024-07-20T15:05:42Z">
                          <w:rPr>
                            <w:rFonts w:ascii="Cambria" w:cs="Cambria" w:eastAsia="Cambria" w:hAnsi="Cambria"/>
                            <w:b w:val="0"/>
                            <w:i w:val="0"/>
                            <w:smallCaps w:val="0"/>
                            <w:strike w:val="0"/>
                            <w:color w:val="000000"/>
                            <w:sz w:val="24"/>
                            <w:szCs w:val="24"/>
                            <w:u w:val="none"/>
                            <w:shd w:fill="auto" w:val="clear"/>
                            <w:vertAlign w:val="baseline"/>
                          </w:rPr>
                        </w:rPrChange>
                      </w:rPr>
                      <w:delText xml:space="preserve">jaar</w:delText>
                    </w:r>
                  </w:del>
                </w:sdtContent>
              </w:sdt>
              <w:del w:author="Gill Mattheus" w:id="933" w:date="2024-07-20T14:59:50Z"/>
            </w:sdtContent>
          </w:sdt>
          <w:sdt>
            <w:sdtPr>
              <w:tag w:val="goog_rdk_1637"/>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2" w:date="2024-07-20T15:05:42Z">
                    <w:rPr>
                      <w:rFonts w:ascii="Cambria" w:cs="Cambria" w:eastAsia="Cambria" w:hAnsi="Cambria"/>
                      <w:b w:val="0"/>
                      <w:i w:val="0"/>
                      <w:smallCaps w:val="0"/>
                      <w:strike w:val="0"/>
                      <w:color w:val="000000"/>
                      <w:sz w:val="24"/>
                      <w:szCs w:val="24"/>
                      <w:u w:val="none"/>
                      <w:shd w:fill="auto" w:val="clear"/>
                      <w:vertAlign w:val="baseline"/>
                    </w:rPr>
                  </w:rPrChange>
                </w:rPr>
                <w:t xml:space="preserve">: 10,500,000 munten</w:t>
              </w:r>
            </w:sdtContent>
          </w:sdt>
        </w:p>
      </w:sdtContent>
    </w:sdt>
    <w:sdt>
      <w:sdtPr>
        <w:tag w:val="goog_rdk_1642"/>
      </w:sdtPr>
      <w:sdtContent>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Gill Mattheus" w:id="935" w:date="2024-07-20T14:59:19Z"/>
              <w:rFonts w:ascii="Cambria" w:cs="Cambria" w:eastAsia="Cambria" w:hAnsi="Cambria"/>
              <w:b w:val="0"/>
              <w:i w:val="0"/>
              <w:smallCaps w:val="0"/>
              <w:strike w:val="0"/>
              <w:color w:val="000000"/>
              <w:sz w:val="24"/>
              <w:szCs w:val="24"/>
              <w:u w:val="none"/>
              <w:shd w:fill="auto" w:val="clear"/>
              <w:vertAlign w:val="baseline"/>
            </w:rPr>
          </w:pPr>
          <w:sdt>
            <w:sdtPr>
              <w:tag w:val="goog_rdk_1640"/>
            </w:sdtPr>
            <w:sdtContent>
              <w:del w:author="Gill Mattheus" w:id="934" w:date="2024-07-20T14:59: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tekst is al in het Nederlands. De originele zin “next 4 years: 5,250,000 coins” kan echter vertaald worden als “</w:delText>
                </w:r>
              </w:del>
            </w:sdtContent>
          </w:sdt>
          <w:sdt>
            <w:sdtPr>
              <w:tag w:val="goog_rdk_1641"/>
            </w:sdtPr>
            <w:sdtContent>
              <w:ins w:author="Gill Mattheus" w:id="935" w:date="2024-07-20T14:59:19Z">
                <w:r w:rsidDel="00000000" w:rsidR="00000000" w:rsidRPr="00000000">
                  <w:rPr>
                    <w:rtl w:val="0"/>
                  </w:rPr>
                </w:r>
              </w:ins>
            </w:sdtContent>
          </w:sdt>
        </w:p>
      </w:sdtContent>
    </w:sdt>
    <w:sdt>
      <w:sdtPr>
        <w:tag w:val="goog_rdk_1656"/>
      </w:sdtPr>
      <w:sdtContent>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Change w:author="Gill Mattheus" w:id="936" w:date="2024-07-20T15:05:46Z">
                <w:rPr>
                  <w:rFonts w:ascii="Cambria" w:cs="Cambria" w:eastAsia="Cambria" w:hAnsi="Cambria"/>
                  <w:b w:val="0"/>
                  <w:i w:val="0"/>
                  <w:smallCaps w:val="0"/>
                  <w:strike w:val="0"/>
                  <w:color w:val="000000"/>
                  <w:sz w:val="24"/>
                  <w:szCs w:val="24"/>
                  <w:u w:val="none"/>
                  <w:shd w:fill="auto" w:val="clear"/>
                  <w:vertAlign w:val="baseline"/>
                </w:rPr>
              </w:rPrChange>
            </w:rPr>
          </w:pPr>
          <w:sdt>
            <w:sdtPr>
              <w:tag w:val="goog_rdk_1643"/>
            </w:sdtPr>
            <w:sdtContent>
              <w:ins w:author="Gill Mattheus" w:id="935" w:date="2024-07-20T14:59:19Z"/>
              <w:sdt>
                <w:sdtPr>
                  <w:tag w:val="goog_rdk_1644"/>
                </w:sdtPr>
                <w:sdtContent>
                  <w:ins w:author="Gill Mattheus" w:id="935" w:date="2024-07-20T14:59:19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6" w:date="2024-07-20T15:05:46Z">
                          <w:rPr>
                            <w:rFonts w:ascii="Cambria" w:cs="Cambria" w:eastAsia="Cambria" w:hAnsi="Cambria"/>
                            <w:b w:val="0"/>
                            <w:i w:val="0"/>
                            <w:smallCaps w:val="0"/>
                            <w:strike w:val="0"/>
                            <w:color w:val="000000"/>
                            <w:sz w:val="24"/>
                            <w:szCs w:val="24"/>
                            <w:u w:val="none"/>
                            <w:shd w:fill="auto" w:val="clear"/>
                            <w:vertAlign w:val="baseline"/>
                          </w:rPr>
                        </w:rPrChange>
                      </w:rPr>
                      <w:t xml:space="preserve">In </w:t>
                    </w:r>
                  </w:ins>
                </w:sdtContent>
              </w:sdt>
              <w:ins w:author="Gill Mattheus" w:id="935" w:date="2024-07-20T14:59:19Z"/>
            </w:sdtContent>
          </w:sdt>
          <w:sdt>
            <w:sdtPr>
              <w:tag w:val="goog_rdk_1645"/>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6" w:date="2024-07-20T15:05:46Z">
                    <w:rPr>
                      <w:rFonts w:ascii="Cambria" w:cs="Cambria" w:eastAsia="Cambria" w:hAnsi="Cambria"/>
                      <w:b w:val="0"/>
                      <w:i w:val="0"/>
                      <w:smallCaps w:val="0"/>
                      <w:strike w:val="0"/>
                      <w:color w:val="000000"/>
                      <w:sz w:val="24"/>
                      <w:szCs w:val="24"/>
                      <w:u w:val="none"/>
                      <w:shd w:fill="auto" w:val="clear"/>
                      <w:vertAlign w:val="baseline"/>
                    </w:rPr>
                  </w:rPrChange>
                </w:rPr>
                <w:t xml:space="preserve">de </w:t>
              </w:r>
            </w:sdtContent>
          </w:sdt>
          <w:sdt>
            <w:sdtPr>
              <w:tag w:val="goog_rdk_1646"/>
            </w:sdtPr>
            <w:sdtContent>
              <w:ins w:author="Gill Mattheus" w:id="937" w:date="2024-07-20T15:00:47Z"/>
              <w:sdt>
                <w:sdtPr>
                  <w:tag w:val="goog_rdk_1647"/>
                </w:sdtPr>
                <w:sdtContent>
                  <w:ins w:author="Gill Mattheus" w:id="937" w:date="2024-07-20T15:00:47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6" w:date="2024-07-20T15:05:46Z">
                          <w:rPr>
                            <w:rFonts w:ascii="Cambria" w:cs="Cambria" w:eastAsia="Cambria" w:hAnsi="Cambria"/>
                            <w:b w:val="0"/>
                            <w:i w:val="0"/>
                            <w:smallCaps w:val="0"/>
                            <w:strike w:val="0"/>
                            <w:color w:val="000000"/>
                            <w:sz w:val="24"/>
                            <w:szCs w:val="24"/>
                            <w:u w:val="none"/>
                            <w:shd w:fill="auto" w:val="clear"/>
                            <w:vertAlign w:val="baseline"/>
                          </w:rPr>
                        </w:rPrChange>
                      </w:rPr>
                      <w:t xml:space="preserve">volgende</w:t>
                    </w:r>
                  </w:ins>
                </w:sdtContent>
              </w:sdt>
              <w:ins w:author="Gill Mattheus" w:id="937" w:date="2024-07-20T15:00:47Z"/>
            </w:sdtContent>
          </w:sdt>
          <w:sdt>
            <w:sdtPr>
              <w:tag w:val="goog_rdk_1648"/>
            </w:sdtPr>
            <w:sdtContent>
              <w:del w:author="Gill Mattheus" w:id="937" w:date="2024-07-20T15:00:47Z"/>
              <w:sdt>
                <w:sdtPr>
                  <w:tag w:val="goog_rdk_1649"/>
                </w:sdtPr>
                <w:sdtContent>
                  <w:del w:author="Gill Mattheus" w:id="937" w:date="2024-07-20T15:00:47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6" w:date="2024-07-20T15:05:46Z">
                          <w:rPr>
                            <w:rFonts w:ascii="Cambria" w:cs="Cambria" w:eastAsia="Cambria" w:hAnsi="Cambria"/>
                            <w:b w:val="0"/>
                            <w:i w:val="0"/>
                            <w:smallCaps w:val="0"/>
                            <w:strike w:val="0"/>
                            <w:color w:val="000000"/>
                            <w:sz w:val="24"/>
                            <w:szCs w:val="24"/>
                            <w:u w:val="none"/>
                            <w:shd w:fill="auto" w:val="clear"/>
                            <w:vertAlign w:val="baseline"/>
                          </w:rPr>
                        </w:rPrChange>
                      </w:rPr>
                      <w:delText xml:space="preserve">komende</w:delText>
                    </w:r>
                  </w:del>
                </w:sdtContent>
              </w:sdt>
              <w:del w:author="Gill Mattheus" w:id="937" w:date="2024-07-20T15:00:47Z"/>
            </w:sdtContent>
          </w:sdt>
          <w:sdt>
            <w:sdtPr>
              <w:tag w:val="goog_rdk_1650"/>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6" w:date="2024-07-20T15:05:46Z">
                    <w:rPr>
                      <w:rFonts w:ascii="Cambria" w:cs="Cambria" w:eastAsia="Cambria" w:hAnsi="Cambria"/>
                      <w:b w:val="0"/>
                      <w:i w:val="0"/>
                      <w:smallCaps w:val="0"/>
                      <w:strike w:val="0"/>
                      <w:color w:val="000000"/>
                      <w:sz w:val="24"/>
                      <w:szCs w:val="24"/>
                      <w:u w:val="none"/>
                      <w:shd w:fill="auto" w:val="clear"/>
                      <w:vertAlign w:val="baseline"/>
                    </w:rPr>
                  </w:rPrChange>
                </w:rPr>
                <w:t xml:space="preserve"> 4 </w:t>
              </w:r>
            </w:sdtContent>
          </w:sdt>
          <w:sdt>
            <w:sdtPr>
              <w:tag w:val="goog_rdk_1651"/>
            </w:sdtPr>
            <w:sdtContent>
              <w:ins w:author="Gill Mattheus" w:id="938" w:date="2024-07-20T15:00:30Z"/>
              <w:sdt>
                <w:sdtPr>
                  <w:tag w:val="goog_rdk_1652"/>
                </w:sdtPr>
                <w:sdtContent>
                  <w:ins w:author="Gill Mattheus" w:id="938" w:date="2024-07-20T15:00:3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6" w:date="2024-07-20T15:05:46Z">
                          <w:rPr>
                            <w:rFonts w:ascii="Cambria" w:cs="Cambria" w:eastAsia="Cambria" w:hAnsi="Cambria"/>
                            <w:b w:val="0"/>
                            <w:i w:val="0"/>
                            <w:smallCaps w:val="0"/>
                            <w:strike w:val="0"/>
                            <w:color w:val="000000"/>
                            <w:sz w:val="24"/>
                            <w:szCs w:val="24"/>
                            <w:u w:val="none"/>
                            <w:shd w:fill="auto" w:val="clear"/>
                            <w:vertAlign w:val="baseline"/>
                          </w:rPr>
                        </w:rPrChange>
                      </w:rPr>
                      <w:t xml:space="preserve">jaren</w:t>
                    </w:r>
                  </w:ins>
                </w:sdtContent>
              </w:sdt>
              <w:ins w:author="Gill Mattheus" w:id="938" w:date="2024-07-20T15:00:30Z"/>
            </w:sdtContent>
          </w:sdt>
          <w:sdt>
            <w:sdtPr>
              <w:tag w:val="goog_rdk_1653"/>
            </w:sdtPr>
            <w:sdtContent>
              <w:del w:author="Gill Mattheus" w:id="938" w:date="2024-07-20T15:00:30Z"/>
              <w:sdt>
                <w:sdtPr>
                  <w:tag w:val="goog_rdk_1654"/>
                </w:sdtPr>
                <w:sdtContent>
                  <w:del w:author="Gill Mattheus" w:id="938" w:date="2024-07-20T15:00:3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6" w:date="2024-07-20T15:05:46Z">
                          <w:rPr>
                            <w:rFonts w:ascii="Cambria" w:cs="Cambria" w:eastAsia="Cambria" w:hAnsi="Cambria"/>
                            <w:b w:val="0"/>
                            <w:i w:val="0"/>
                            <w:smallCaps w:val="0"/>
                            <w:strike w:val="0"/>
                            <w:color w:val="000000"/>
                            <w:sz w:val="24"/>
                            <w:szCs w:val="24"/>
                            <w:u w:val="none"/>
                            <w:shd w:fill="auto" w:val="clear"/>
                            <w:vertAlign w:val="baseline"/>
                          </w:rPr>
                        </w:rPrChange>
                      </w:rPr>
                      <w:delText xml:space="preserve">jaar</w:delText>
                    </w:r>
                  </w:del>
                </w:sdtContent>
              </w:sdt>
              <w:del w:author="Gill Mattheus" w:id="938" w:date="2024-07-20T15:00:30Z"/>
            </w:sdtContent>
          </w:sdt>
          <w:sdt>
            <w:sdtPr>
              <w:tag w:val="goog_rdk_1655"/>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6" w:date="2024-07-20T15:05:46Z">
                    <w:rPr>
                      <w:rFonts w:ascii="Cambria" w:cs="Cambria" w:eastAsia="Cambria" w:hAnsi="Cambria"/>
                      <w:b w:val="0"/>
                      <w:i w:val="0"/>
                      <w:smallCaps w:val="0"/>
                      <w:strike w:val="0"/>
                      <w:color w:val="000000"/>
                      <w:sz w:val="24"/>
                      <w:szCs w:val="24"/>
                      <w:u w:val="none"/>
                      <w:shd w:fill="auto" w:val="clear"/>
                      <w:vertAlign w:val="baseline"/>
                    </w:rPr>
                  </w:rPrChange>
                </w:rPr>
                <w:t xml:space="preserve">: 5.250.000 munten”.</w:t>
              </w:r>
            </w:sdtContent>
          </w:sdt>
        </w:p>
      </w:sdtContent>
    </w:sdt>
    <w:sdt>
      <w:sdtPr>
        <w:tag w:val="goog_rdk_1668"/>
      </w:sdtPr>
      <w:sdtContent>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Change w:author="Gill Mattheus" w:id="939" w:date="2024-07-20T15:05:48Z">
                <w:rPr>
                  <w:rFonts w:ascii="Cambria" w:cs="Cambria" w:eastAsia="Cambria" w:hAnsi="Cambria"/>
                  <w:b w:val="0"/>
                  <w:i w:val="0"/>
                  <w:smallCaps w:val="0"/>
                  <w:strike w:val="0"/>
                  <w:color w:val="000000"/>
                  <w:sz w:val="24"/>
                  <w:szCs w:val="24"/>
                  <w:u w:val="none"/>
                  <w:shd w:fill="auto" w:val="clear"/>
                  <w:vertAlign w:val="baseline"/>
                </w:rPr>
              </w:rPrChange>
            </w:rPr>
          </w:pPr>
          <w:sdt>
            <w:sdtPr>
              <w:tag w:val="goog_rdk_1657"/>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9" w:date="2024-07-20T15:05:48Z">
                    <w:rPr>
                      <w:rFonts w:ascii="Cambria" w:cs="Cambria" w:eastAsia="Cambria" w:hAnsi="Cambria"/>
                      <w:b w:val="0"/>
                      <w:i w:val="0"/>
                      <w:smallCaps w:val="0"/>
                      <w:strike w:val="0"/>
                      <w:color w:val="000000"/>
                      <w:sz w:val="24"/>
                      <w:szCs w:val="24"/>
                      <w:u w:val="none"/>
                      <w:shd w:fill="auto" w:val="clear"/>
                      <w:vertAlign w:val="baseline"/>
                    </w:rPr>
                  </w:rPrChange>
                </w:rPr>
                <w:t xml:space="preserve">In de </w:t>
              </w:r>
            </w:sdtContent>
          </w:sdt>
          <w:sdt>
            <w:sdtPr>
              <w:tag w:val="goog_rdk_1658"/>
            </w:sdtPr>
            <w:sdtContent>
              <w:ins w:author="Gill Mattheus" w:id="940" w:date="2024-07-20T15:00:52Z"/>
              <w:sdt>
                <w:sdtPr>
                  <w:tag w:val="goog_rdk_1659"/>
                </w:sdtPr>
                <w:sdtContent>
                  <w:ins w:author="Gill Mattheus" w:id="940" w:date="2024-07-20T15:00:52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9" w:date="2024-07-20T15:05:48Z">
                          <w:rPr>
                            <w:rFonts w:ascii="Cambria" w:cs="Cambria" w:eastAsia="Cambria" w:hAnsi="Cambria"/>
                            <w:b w:val="0"/>
                            <w:i w:val="0"/>
                            <w:smallCaps w:val="0"/>
                            <w:strike w:val="0"/>
                            <w:color w:val="000000"/>
                            <w:sz w:val="24"/>
                            <w:szCs w:val="24"/>
                            <w:u w:val="none"/>
                            <w:shd w:fill="auto" w:val="clear"/>
                            <w:vertAlign w:val="baseline"/>
                          </w:rPr>
                        </w:rPrChange>
                      </w:rPr>
                      <w:t xml:space="preserve">volgende</w:t>
                    </w:r>
                  </w:ins>
                </w:sdtContent>
              </w:sdt>
              <w:ins w:author="Gill Mattheus" w:id="940" w:date="2024-07-20T15:00:52Z"/>
            </w:sdtContent>
          </w:sdt>
          <w:sdt>
            <w:sdtPr>
              <w:tag w:val="goog_rdk_1660"/>
            </w:sdtPr>
            <w:sdtContent>
              <w:del w:author="Gill Mattheus" w:id="940" w:date="2024-07-20T15:00:52Z"/>
              <w:sdt>
                <w:sdtPr>
                  <w:tag w:val="goog_rdk_1661"/>
                </w:sdtPr>
                <w:sdtContent>
                  <w:del w:author="Gill Mattheus" w:id="940" w:date="2024-07-20T15:00:52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9" w:date="2024-07-20T15:05:48Z">
                          <w:rPr>
                            <w:rFonts w:ascii="Cambria" w:cs="Cambria" w:eastAsia="Cambria" w:hAnsi="Cambria"/>
                            <w:b w:val="0"/>
                            <w:i w:val="0"/>
                            <w:smallCaps w:val="0"/>
                            <w:strike w:val="0"/>
                            <w:color w:val="000000"/>
                            <w:sz w:val="24"/>
                            <w:szCs w:val="24"/>
                            <w:u w:val="none"/>
                            <w:shd w:fill="auto" w:val="clear"/>
                            <w:vertAlign w:val="baseline"/>
                          </w:rPr>
                        </w:rPrChange>
                      </w:rPr>
                      <w:delText xml:space="preserve">komende</w:delText>
                    </w:r>
                  </w:del>
                </w:sdtContent>
              </w:sdt>
              <w:del w:author="Gill Mattheus" w:id="940" w:date="2024-07-20T15:00:52Z"/>
            </w:sdtContent>
          </w:sdt>
          <w:sdt>
            <w:sdtPr>
              <w:tag w:val="goog_rdk_1662"/>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9" w:date="2024-07-20T15:05:48Z">
                    <w:rPr>
                      <w:rFonts w:ascii="Cambria" w:cs="Cambria" w:eastAsia="Cambria" w:hAnsi="Cambria"/>
                      <w:b w:val="0"/>
                      <w:i w:val="0"/>
                      <w:smallCaps w:val="0"/>
                      <w:strike w:val="0"/>
                      <w:color w:val="000000"/>
                      <w:sz w:val="24"/>
                      <w:szCs w:val="24"/>
                      <w:u w:val="none"/>
                      <w:shd w:fill="auto" w:val="clear"/>
                      <w:vertAlign w:val="baseline"/>
                    </w:rPr>
                  </w:rPrChange>
                </w:rPr>
                <w:t xml:space="preserve"> 4 </w:t>
              </w:r>
            </w:sdtContent>
          </w:sdt>
          <w:sdt>
            <w:sdtPr>
              <w:tag w:val="goog_rdk_1663"/>
            </w:sdtPr>
            <w:sdtContent>
              <w:ins w:author="Gill Mattheus" w:id="941" w:date="2024-07-20T15:00:39Z"/>
              <w:sdt>
                <w:sdtPr>
                  <w:tag w:val="goog_rdk_1664"/>
                </w:sdtPr>
                <w:sdtContent>
                  <w:ins w:author="Gill Mattheus" w:id="941" w:date="2024-07-20T15:00:39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9" w:date="2024-07-20T15:05:48Z">
                          <w:rPr>
                            <w:rFonts w:ascii="Cambria" w:cs="Cambria" w:eastAsia="Cambria" w:hAnsi="Cambria"/>
                            <w:b w:val="0"/>
                            <w:i w:val="0"/>
                            <w:smallCaps w:val="0"/>
                            <w:strike w:val="0"/>
                            <w:color w:val="000000"/>
                            <w:sz w:val="24"/>
                            <w:szCs w:val="24"/>
                            <w:u w:val="none"/>
                            <w:shd w:fill="auto" w:val="clear"/>
                            <w:vertAlign w:val="baseline"/>
                          </w:rPr>
                        </w:rPrChange>
                      </w:rPr>
                      <w:t xml:space="preserve">jaren </w:t>
                    </w:r>
                  </w:ins>
                </w:sdtContent>
              </w:sdt>
              <w:ins w:author="Gill Mattheus" w:id="941" w:date="2024-07-20T15:00:39Z"/>
            </w:sdtContent>
          </w:sdt>
          <w:sdt>
            <w:sdtPr>
              <w:tag w:val="goog_rdk_1665"/>
            </w:sdtPr>
            <w:sdtContent>
              <w:del w:author="Gill Mattheus" w:id="941" w:date="2024-07-20T15:00:39Z"/>
              <w:sdt>
                <w:sdtPr>
                  <w:tag w:val="goog_rdk_1666"/>
                </w:sdtPr>
                <w:sdtContent>
                  <w:del w:author="Gill Mattheus" w:id="941" w:date="2024-07-20T15:00:39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9" w:date="2024-07-20T15:05:48Z">
                          <w:rPr>
                            <w:rFonts w:ascii="Cambria" w:cs="Cambria" w:eastAsia="Cambria" w:hAnsi="Cambria"/>
                            <w:b w:val="0"/>
                            <w:i w:val="0"/>
                            <w:smallCaps w:val="0"/>
                            <w:strike w:val="0"/>
                            <w:color w:val="000000"/>
                            <w:sz w:val="24"/>
                            <w:szCs w:val="24"/>
                            <w:u w:val="none"/>
                            <w:shd w:fill="auto" w:val="clear"/>
                            <w:vertAlign w:val="baseline"/>
                          </w:rPr>
                        </w:rPrChange>
                      </w:rPr>
                      <w:delText xml:space="preserve">jaar</w:delText>
                    </w:r>
                  </w:del>
                </w:sdtContent>
              </w:sdt>
              <w:del w:author="Gill Mattheus" w:id="941" w:date="2024-07-20T15:00:39Z"/>
            </w:sdtContent>
          </w:sdt>
          <w:sdt>
            <w:sdtPr>
              <w:tag w:val="goog_rdk_1667"/>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39" w:date="2024-07-20T15:05:48Z">
                    <w:rPr>
                      <w:rFonts w:ascii="Cambria" w:cs="Cambria" w:eastAsia="Cambria" w:hAnsi="Cambria"/>
                      <w:b w:val="0"/>
                      <w:i w:val="0"/>
                      <w:smallCaps w:val="0"/>
                      <w:strike w:val="0"/>
                      <w:color w:val="000000"/>
                      <w:sz w:val="24"/>
                      <w:szCs w:val="24"/>
                      <w:u w:val="none"/>
                      <w:shd w:fill="auto" w:val="clear"/>
                      <w:vertAlign w:val="baseline"/>
                    </w:rPr>
                  </w:rPrChange>
                </w:rPr>
                <w:t xml:space="preserve">: 2.625.000 munten.</w:t>
              </w:r>
            </w:sdtContent>
          </w:sdt>
        </w:p>
      </w:sdtContent>
    </w:sdt>
    <w:sdt>
      <w:sdtPr>
        <w:tag w:val="goog_rdk_1687"/>
      </w:sdtPr>
      <w:sdtContent>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pPr>
          <w:sdt>
            <w:sdtPr>
              <w:tag w:val="goog_rdk_1670"/>
            </w:sdtPr>
            <w:sdtContent>
              <w:ins w:author="Gill Mattheus" w:id="942" w:date="2024-07-20T14:58:56Z"/>
              <w:sdt>
                <w:sdtPr>
                  <w:tag w:val="goog_rdk_1671"/>
                </w:sdtPr>
                <w:sdtContent>
                  <w:ins w:author="Gill Mattheus" w:id="942" w:date="2024-07-20T14:58:56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t xml:space="preserve">In </w:t>
                    </w:r>
                  </w:ins>
                </w:sdtContent>
              </w:sdt>
              <w:ins w:author="Gill Mattheus" w:id="942" w:date="2024-07-20T14:58:56Z"/>
            </w:sdtContent>
          </w:sdt>
          <w:sdt>
            <w:sdtPr>
              <w:tag w:val="goog_rdk_1672"/>
            </w:sdtPr>
            <w:sdtContent>
              <w:del w:author="Gill Mattheus" w:id="942" w:date="2024-07-20T14:58:56Z"/>
              <w:sdt>
                <w:sdtPr>
                  <w:tag w:val="goog_rdk_1673"/>
                </w:sdtPr>
                <w:sdtContent>
                  <w:del w:author="Gill Mattheus" w:id="942" w:date="2024-07-20T14:58:56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delText xml:space="preserve">D</w:delText>
                    </w:r>
                  </w:del>
                </w:sdtContent>
              </w:sdt>
              <w:del w:author="Gill Mattheus" w:id="942" w:date="2024-07-20T14:58:56Z"/>
            </w:sdtContent>
          </w:sdt>
          <w:sdt>
            <w:sdtPr>
              <w:tag w:val="goog_rdk_1674"/>
            </w:sdtPr>
            <w:sdtContent>
              <w:ins w:author="Gill Mattheus" w:id="942" w:date="2024-07-20T14:58:56Z"/>
              <w:sdt>
                <w:sdtPr>
                  <w:tag w:val="goog_rdk_1675"/>
                </w:sdtPr>
                <w:sdtContent>
                  <w:ins w:author="Gill Mattheus" w:id="942" w:date="2024-07-20T14:58:56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t xml:space="preserve">d</w:t>
                    </w:r>
                  </w:ins>
                </w:sdtContent>
              </w:sdt>
              <w:ins w:author="Gill Mattheus" w:id="942" w:date="2024-07-20T14:58:56Z"/>
            </w:sdtContent>
          </w:sdt>
          <w:sdt>
            <w:sdtPr>
              <w:tag w:val="goog_rdk_1676"/>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t xml:space="preserve">e </w:t>
              </w:r>
            </w:sdtContent>
          </w:sdt>
          <w:sdt>
            <w:sdtPr>
              <w:tag w:val="goog_rdk_1677"/>
            </w:sdtPr>
            <w:sdtContent>
              <w:ins w:author="Gill Mattheus" w:id="944" w:date="2024-07-20T15:01:10Z"/>
              <w:sdt>
                <w:sdtPr>
                  <w:tag w:val="goog_rdk_1678"/>
                </w:sdtPr>
                <w:sdtContent>
                  <w:ins w:author="Gill Mattheus" w:id="944" w:date="2024-07-20T15:01:1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t xml:space="preserve">volgende </w:t>
                    </w:r>
                  </w:ins>
                </w:sdtContent>
              </w:sdt>
              <w:ins w:author="Gill Mattheus" w:id="944" w:date="2024-07-20T15:01:10Z"/>
            </w:sdtContent>
          </w:sdt>
          <w:sdt>
            <w:sdtPr>
              <w:tag w:val="goog_rdk_1679"/>
            </w:sdtPr>
            <w:sdtContent>
              <w:del w:author="Gill Mattheus" w:id="944" w:date="2024-07-20T15:01:10Z"/>
              <w:sdt>
                <w:sdtPr>
                  <w:tag w:val="goog_rdk_1680"/>
                </w:sdtPr>
                <w:sdtContent>
                  <w:del w:author="Gill Mattheus" w:id="944" w:date="2024-07-20T15:01:10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delText xml:space="preserve">komende</w:delText>
                    </w:r>
                  </w:del>
                </w:sdtContent>
              </w:sdt>
              <w:del w:author="Gill Mattheus" w:id="944" w:date="2024-07-20T15:01:10Z"/>
            </w:sdtContent>
          </w:sdt>
          <w:sdt>
            <w:sdtPr>
              <w:tag w:val="goog_rdk_1681"/>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t xml:space="preserve"> 4 </w:t>
              </w:r>
            </w:sdtContent>
          </w:sdt>
          <w:sdt>
            <w:sdtPr>
              <w:tag w:val="goog_rdk_1682"/>
            </w:sdtPr>
            <w:sdtContent>
              <w:ins w:author="Gill Mattheus" w:id="945" w:date="2024-07-20T15:00:42Z"/>
              <w:sdt>
                <w:sdtPr>
                  <w:tag w:val="goog_rdk_1683"/>
                </w:sdtPr>
                <w:sdtContent>
                  <w:ins w:author="Gill Mattheus" w:id="945" w:date="2024-07-20T15:00:42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t xml:space="preserve">jaren </w:t>
                    </w:r>
                  </w:ins>
                </w:sdtContent>
              </w:sdt>
              <w:ins w:author="Gill Mattheus" w:id="945" w:date="2024-07-20T15:00:42Z"/>
            </w:sdtContent>
          </w:sdt>
          <w:sdt>
            <w:sdtPr>
              <w:tag w:val="goog_rdk_1684"/>
            </w:sdtPr>
            <w:sdtContent>
              <w:del w:author="Gill Mattheus" w:id="945" w:date="2024-07-20T15:00:42Z"/>
              <w:sdt>
                <w:sdtPr>
                  <w:tag w:val="goog_rdk_1685"/>
                </w:sdtPr>
                <w:sdtContent>
                  <w:del w:author="Gill Mattheus" w:id="945" w:date="2024-07-20T15:00:42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delText xml:space="preserve">jaar</w:delText>
                    </w:r>
                  </w:del>
                </w:sdtContent>
              </w:sdt>
              <w:del w:author="Gill Mattheus" w:id="945" w:date="2024-07-20T15:00:42Z"/>
            </w:sdtContent>
          </w:sdt>
          <w:sdt>
            <w:sdtPr>
              <w:tag w:val="goog_rdk_1686"/>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3" w:date="2024-07-20T15:05:51Z">
                    <w:rPr>
                      <w:rFonts w:ascii="Cambria" w:cs="Cambria" w:eastAsia="Cambria" w:hAnsi="Cambria"/>
                      <w:b w:val="0"/>
                      <w:i w:val="0"/>
                      <w:smallCaps w:val="0"/>
                      <w:strike w:val="0"/>
                      <w:color w:val="000000"/>
                      <w:sz w:val="24"/>
                      <w:szCs w:val="24"/>
                      <w:u w:val="none"/>
                      <w:shd w:fill="auto" w:val="clear"/>
                      <w:vertAlign w:val="baseline"/>
                    </w:rPr>
                  </w:rPrChange>
                </w:rPr>
                <w:t xml:space="preserve">: 1.312.500 munten.</w:t>
              </w:r>
            </w:sdtContent>
          </w:sdt>
        </w:p>
      </w:sdtContent>
    </w:sdt>
    <w:sdt>
      <w:sdtPr>
        <w:tag w:val="goog_rdk_1690"/>
      </w:sdtPr>
      <w:sdtContent>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946" w:date="2024-07-20T14:58:37Z"/>
              <w:rFonts w:ascii="Cambria" w:cs="Cambria" w:eastAsia="Cambria" w:hAnsi="Cambria"/>
              <w:b w:val="0"/>
              <w:i w:val="0"/>
              <w:smallCaps w:val="0"/>
              <w:strike w:val="0"/>
              <w:color w:val="000000"/>
              <w:sz w:val="24"/>
              <w:szCs w:val="24"/>
              <w:u w:val="none"/>
              <w:shd w:fill="auto" w:val="clear"/>
              <w:vertAlign w:val="baseline"/>
            </w:rPr>
          </w:pPr>
          <w:sdt>
            <w:sdtPr>
              <w:tag w:val="goog_rdk_1689"/>
            </w:sdtPr>
            <w:sdtContent>
              <w:del w:author="Gill Mattheus" w:id="946" w:date="2024-07-20T14:58: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Het lijkt erop dat er een misverstand is, aangezien de tekst die aan mij wordt gepresenteerd al in het Nederlands is geschreven. Aangezien ik een vertaler ben, kan ik alleen teksten vertalen die in een andere taal zijn geschreven. Ik zou u dankbaar zijn als u me de juiste tekst zou kunnen geven om te vertalen. Als u echter wilt dat ik controleer op grammatica, spelling en stijl, kan ik dit met plezier doen!</w:delText>
                </w:r>
              </w:del>
            </w:sdtContent>
          </w:sdt>
        </w:p>
      </w:sdtContent>
    </w:sdt>
    <w:sdt>
      <w:sdtPr>
        <w:tag w:val="goog_rdk_1697"/>
      </w:sdtPr>
      <w:sdtContent>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Change w:author="Gill Mattheus" w:id="947" w:date="2024-07-20T15:05:38Z">
                <w:rPr>
                  <w:rFonts w:ascii="Cambria" w:cs="Cambria" w:eastAsia="Cambria" w:hAnsi="Cambria"/>
                  <w:b w:val="0"/>
                  <w:i w:val="0"/>
                  <w:smallCaps w:val="0"/>
                  <w:strike w:val="0"/>
                  <w:color w:val="000000"/>
                  <w:sz w:val="24"/>
                  <w:szCs w:val="24"/>
                  <w:u w:val="none"/>
                  <w:shd w:fill="auto" w:val="clear"/>
                  <w:vertAlign w:val="baseline"/>
                </w:rPr>
              </w:rPrChange>
            </w:rPr>
          </w:pPr>
          <w:sdt>
            <w:sdtPr>
              <w:tag w:val="goog_rdk_1691"/>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7" w:date="2024-07-20T15:05:38Z">
                    <w:rPr>
                      <w:rFonts w:ascii="Cambria" w:cs="Cambria" w:eastAsia="Cambria" w:hAnsi="Cambria"/>
                      <w:b w:val="0"/>
                      <w:i w:val="0"/>
                      <w:smallCaps w:val="0"/>
                      <w:strike w:val="0"/>
                      <w:color w:val="000000"/>
                      <w:sz w:val="24"/>
                      <w:szCs w:val="24"/>
                      <w:u w:val="none"/>
                      <w:shd w:fill="auto" w:val="clear"/>
                      <w:vertAlign w:val="baseline"/>
                    </w:rPr>
                  </w:rPrChange>
                </w:rPr>
                <w:t xml:space="preserve">Wanneer </w:t>
              </w:r>
            </w:sdtContent>
          </w:sdt>
          <w:sdt>
            <w:sdtPr>
              <w:tag w:val="goog_rdk_1692"/>
            </w:sdtPr>
            <w:sdtContent>
              <w:ins w:author="Gill Mattheus" w:id="948" w:date="2024-07-20T15:01:32Z"/>
              <w:sdt>
                <w:sdtPr>
                  <w:tag w:val="goog_rdk_1693"/>
                </w:sdtPr>
                <w:sdtContent>
                  <w:ins w:author="Gill Mattheus" w:id="948" w:date="2024-07-20T15:01:32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7" w:date="2024-07-20T15:05:38Z">
                          <w:rPr>
                            <w:rFonts w:ascii="Cambria" w:cs="Cambria" w:eastAsia="Cambria" w:hAnsi="Cambria"/>
                            <w:b w:val="0"/>
                            <w:i w:val="0"/>
                            <w:smallCaps w:val="0"/>
                            <w:strike w:val="0"/>
                            <w:color w:val="000000"/>
                            <w:sz w:val="24"/>
                            <w:szCs w:val="24"/>
                            <w:u w:val="none"/>
                            <w:shd w:fill="auto" w:val="clear"/>
                            <w:vertAlign w:val="baseline"/>
                          </w:rPr>
                        </w:rPrChange>
                      </w:rPr>
                      <w:t xml:space="preserve">dit tot zijn einde komt</w:t>
                    </w:r>
                  </w:ins>
                </w:sdtContent>
              </w:sdt>
              <w:ins w:author="Gill Mattheus" w:id="948" w:date="2024-07-20T15:01:32Z"/>
            </w:sdtContent>
          </w:sdt>
          <w:sdt>
            <w:sdtPr>
              <w:tag w:val="goog_rdk_1694"/>
            </w:sdtPr>
            <w:sdtContent>
              <w:del w:author="Gill Mattheus" w:id="948" w:date="2024-07-20T15:01:32Z"/>
              <w:sdt>
                <w:sdtPr>
                  <w:tag w:val="goog_rdk_1695"/>
                </w:sdtPr>
                <w:sdtContent>
                  <w:del w:author="Gill Mattheus" w:id="948" w:date="2024-07-20T15:01:32Z">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7" w:date="2024-07-20T15:05:38Z">
                          <w:rPr>
                            <w:rFonts w:ascii="Cambria" w:cs="Cambria" w:eastAsia="Cambria" w:hAnsi="Cambria"/>
                            <w:b w:val="0"/>
                            <w:i w:val="0"/>
                            <w:smallCaps w:val="0"/>
                            <w:strike w:val="0"/>
                            <w:color w:val="000000"/>
                            <w:sz w:val="24"/>
                            <w:szCs w:val="24"/>
                            <w:u w:val="none"/>
                            <w:shd w:fill="auto" w:val="clear"/>
                            <w:vertAlign w:val="baseline"/>
                          </w:rPr>
                        </w:rPrChange>
                      </w:rPr>
                      <w:delText xml:space="preserve">dat op is</w:delText>
                    </w:r>
                  </w:del>
                </w:sdtContent>
              </w:sdt>
              <w:del w:author="Gill Mattheus" w:id="948" w:date="2024-07-20T15:01:32Z"/>
            </w:sdtContent>
          </w:sdt>
          <w:sdt>
            <w:sdtPr>
              <w:tag w:val="goog_rdk_1696"/>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47" w:date="2024-07-20T15:05:38Z">
                    <w:rPr>
                      <w:rFonts w:ascii="Cambria" w:cs="Cambria" w:eastAsia="Cambria" w:hAnsi="Cambria"/>
                      <w:b w:val="0"/>
                      <w:i w:val="0"/>
                      <w:smallCaps w:val="0"/>
                      <w:strike w:val="0"/>
                      <w:color w:val="000000"/>
                      <w:sz w:val="24"/>
                      <w:szCs w:val="24"/>
                      <w:u w:val="none"/>
                      <w:shd w:fill="auto" w:val="clear"/>
                      <w:vertAlign w:val="baseline"/>
                    </w:rPr>
                  </w:rPrChange>
                </w:rPr>
                <w:t xml:space="preserve">, kan het systeem transactiekosten ondersteunen indien nodig.</w:t>
              </w:r>
            </w:sdtContent>
          </w:sdt>
        </w:p>
      </w:sdtContent>
    </w:sdt>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699"/>
        </w:sdtPr>
        <w:sdtContent>
          <w:ins w:author="Gill Mattheus" w:id="949" w:date="2024-07-20T15:06:12Z"/>
          <w:sdt>
            <w:sdtPr>
              <w:tag w:val="goog_rdk_1700"/>
            </w:sdtPr>
            <w:sdtContent>
              <w:ins w:author="Gill Mattheus" w:id="949" w:date="2024-07-20T15:06:12Z">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Change w:author="Gill Mattheus" w:id="947" w:date="2024-07-20T15:05:38Z">
                      <w:rPr>
                        <w:rFonts w:ascii="Cambria" w:cs="Cambria" w:eastAsia="Cambria" w:hAnsi="Cambria"/>
                        <w:b w:val="0"/>
                        <w:i w:val="0"/>
                        <w:smallCaps w:val="0"/>
                        <w:strike w:val="0"/>
                        <w:color w:val="000000"/>
                        <w:sz w:val="24"/>
                        <w:szCs w:val="24"/>
                        <w:u w:val="none"/>
                        <w:shd w:fill="auto" w:val="clear"/>
                        <w:vertAlign w:val="baseline"/>
                      </w:rPr>
                    </w:rPrChange>
                  </w:rPr>
                  <w:t xml:space="preserve">Eenentwintig miljoen munten. /footnote{291} </w:t>
                </w:r>
              </w:ins>
            </w:sdtContent>
          </w:sdt>
          <w:ins w:author="Gill Mattheus" w:id="949" w:date="2024-07-20T15:06:12Z"/>
        </w:sdtContent>
      </w:sdt>
      <w:sdt>
        <w:sdtPr>
          <w:tag w:val="goog_rdk_1701"/>
        </w:sdtPr>
        <w:sdtContent>
          <w:del w:author="Gill Mattheus" w:id="949" w:date="2024-07-20T15:06: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Een vastgesteld aantal van eenentwintig miljoen munten.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Bitcoin </w:t>
      </w:r>
      <w:sdt>
        <w:sdtPr>
          <w:tag w:val="goog_rdk_1702"/>
        </w:sdtPr>
        <w:sdtContent>
          <w:ins w:author="Gill Mattheus" w:id="950" w:date="2024-07-20T15:07: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w:t>
            </w:r>
          </w:ins>
        </w:sdtContent>
      </w:sdt>
      <w:sdt>
        <w:sdtPr>
          <w:tag w:val="goog_rdk_1703"/>
        </w:sdtPr>
        <w:sdtContent>
          <w:del w:author="Gill Mattheus" w:id="950" w:date="2024-07-20T15:07: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ontworpen met een vaste voorraad.</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gevolgen hiervan waren waarschijnlijk groter dan veel abonnees van de </w:t>
      </w:r>
      <w:sdt>
        <w:sdtPr>
          <w:tag w:val="goog_rdk_1704"/>
        </w:sdtPr>
        <w:sdtContent>
          <w:ins w:author="Gill Mattheus" w:id="951" w:date="2024-07-20T15:07: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Cryptography</w:t>
            </w:r>
          </w:ins>
        </w:sdtContent>
      </w:sdt>
      <w:sdt>
        <w:sdtPr>
          <w:tag w:val="goog_rdk_1705"/>
        </w:sdtPr>
        <w:sdtContent>
          <w:del w:author="Gill Mattheus" w:id="951" w:date="2024-07-20T15:07: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Cryptografie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mailinglijst zich </w:t>
      </w:r>
      <w:sdt>
        <w:sdtPr>
          <w:tag w:val="goog_rdk_1706"/>
        </w:sdtPr>
        <w:sdtContent>
          <w:del w:author="Gill Mattheus" w:id="952" w:date="2024-07-20T15:08: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direct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realiseerden.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Slechts enkele jaren eerder was het RPOW-project van Hal Finney mislukt, grotendeels omdat mensen geen economische prikkel hadden (zelfs een negatieve economische prikkel) om RPOW-tokens </w:t>
      </w:r>
      <w:sdt>
        <w:sdtPr>
          <w:tag w:val="goog_rdk_1707"/>
        </w:sdtPr>
        <w:sdtContent>
          <w:ins w:author="Gill Mattheus" w:id="953" w:date="2024-07-20T15:09: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bezitten</w:t>
            </w:r>
          </w:ins>
        </w:sdtContent>
      </w:sdt>
      <w:sdt>
        <w:sdtPr>
          <w:tag w:val="goog_rdk_1708"/>
        </w:sdtPr>
        <w:sdtContent>
          <w:del w:author="Gill Mattheus" w:id="953" w:date="2024-07-20T15:09: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vast te houden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Dit betekende dat vrijwel niemand bereid was om ze als betaling te accepteren</w:t>
      </w:r>
      <w:sdt>
        <w:sdtPr>
          <w:tag w:val="goog_rdk_1709"/>
        </w:sdtPr>
        <w:sdtContent>
          <w:del w:author="Gill Mattheus" w:id="954" w:date="2024-07-20T15:09: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in de eerste plaats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Doordat er bijna geen plaatsen waren om ze uit te geven, waren de tokens praktisch nutteloos en daardoor waardeloos, wat betekende dat ze niet echt als geld gebruikt konden worden. Net als eCash en hashcash</w:t>
      </w:r>
      <w:sdt>
        <w:sdtPr>
          <w:tag w:val="goog_rdk_1710"/>
        </w:sdtPr>
        <w:sdtContent>
          <w:del w:author="Gill Mattheus" w:id="955" w:date="2024-07-20T15:10: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nog eerder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leed RPOW onder een kip-en-ei probleem dat het niet had kunnen overwinnen.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Bitcoin moest zichzelf ook opstarten vanaf nul. Toen Nakamoto zijn code voor het eerst vrijgaf, werd bitcoin natuurlijk nergens als betaalmiddel geaccepteerd en hadden deze munten geen monetaire waarde.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Echter, het was </w:t>
      </w:r>
      <w:sdt>
        <w:sdtPr>
          <w:tag w:val="goog_rdk_1711"/>
        </w:sdtPr>
        <w:sdtContent>
          <w:ins w:author="Gill Mattheus" w:id="956" w:date="2024-07-20T15:11: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t>
            </w:r>
          </w:ins>
        </w:sdtContent>
      </w:sdt>
      <w:sdt>
        <w:sdtPr>
          <w:tag w:val="goog_rdk_1712"/>
        </w:sdtPr>
        <w:sdtContent>
          <w:del w:author="Gill Mattheus" w:id="956" w:date="2024-07-20T15:11: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precies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Hal Finney die besefte dat de stimulansen deze keer enigszins anders gepositioneerd waren.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10 januari, twee dagen na de </w:t>
      </w:r>
      <w:sdt>
        <w:sdtPr>
          <w:tag w:val="goog_rdk_1713"/>
        </w:sdtPr>
        <w:sdtContent>
          <w:ins w:author="Gill Mattheus" w:id="957" w:date="2024-07-20T15:22: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w:t>
            </w:r>
          </w:ins>
        </w:sdtContent>
      </w:sdt>
      <w:sdt>
        <w:sdtPr>
          <w:tag w:val="goog_rdk_1714"/>
        </w:sdtPr>
        <w:sdtContent>
          <w:del w:author="Gill Mattheus" w:id="957" w:date="2024-07-20T15:22: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uitgave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Bitcoin, was Finney de eerste persoon op de Cryptography mailinglijst die reageerde op de aankondigingsmail. Na Nakamoto te </w:t>
      </w:r>
      <w:sdt>
        <w:sdtPr>
          <w:tag w:val="goog_rdk_1715"/>
        </w:sdtPr>
        <w:sdtContent>
          <w:ins w:author="Gill Mattheus" w:id="958" w:date="2024-07-20T18:09: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feliciteren</w:t>
            </w:r>
          </w:ins>
        </w:sdtContent>
      </w:sdt>
      <w:sdt>
        <w:sdtPr>
          <w:tag w:val="goog_rdk_1716"/>
        </w:sdtPr>
        <w:sdtContent>
          <w:del w:author="Gill Mattheus" w:id="958" w:date="2024-07-20T18:09: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hebben gefeliciteerd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 de </w:t>
      </w:r>
      <w:sdt>
        <w:sdtPr>
          <w:tag w:val="goog_rdk_1717"/>
        </w:sdtPr>
        <w:sdtContent>
          <w:ins w:author="Gill Mattheus" w:id="959" w:date="2024-07-20T15:23: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w:t>
            </w:r>
          </w:ins>
        </w:sdtContent>
      </w:sdt>
      <w:sdt>
        <w:sdtPr>
          <w:tag w:val="goog_rdk_1718"/>
        </w:sdtPr>
        <w:sdtContent>
          <w:del w:author="Gill Mattheus" w:id="959" w:date="2024-07-20T15:23: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uitgave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w:t>
      </w:r>
      <w:sdt>
        <w:sdtPr>
          <w:tag w:val="goog_rdk_1719"/>
        </w:sdtPr>
        <w:sdtContent>
          <w:ins w:author="Gill Mattheus" w:id="960" w:date="2024-07-20T18:10: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beloven het te proberen</w:t>
            </w:r>
          </w:ins>
        </w:sdtContent>
      </w:sdt>
      <w:sdt>
        <w:sdtPr>
          <w:tag w:val="goog_rdk_1720"/>
        </w:sdtPr>
        <w:sdtContent>
          <w:del w:author="Gill Mattheus" w:id="960" w:date="2024-07-20T18:10: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beloofd te hebben</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het te proberen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richtte de </w:t>
      </w:r>
      <w:sdt>
        <w:sdtPr>
          <w:tag w:val="goog_rdk_1721"/>
        </w:sdtPr>
        <w:sdtContent>
          <w:ins w:author="Gill Mattheus" w:id="961" w:date="2024-07-20T18:10: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veteraan in de wereld</w:t>
            </w:r>
          </w:ins>
        </w:sdtContent>
      </w:sdt>
      <w:sdt>
        <w:sdtPr>
          <w:tag w:val="goog_rdk_1722"/>
        </w:sdtPr>
        <w:sdtContent>
          <w:del w:author="Gill Mattheus" w:id="961" w:date="2024-07-20T18:10: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ervaren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723"/>
        </w:sdtPr>
        <w:sdtContent>
          <w:ins w:author="Gill Mattheus" w:id="962" w:date="2024-07-20T18:11: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elektronisch geld </w:t>
            </w:r>
          </w:ins>
        </w:sdtContent>
      </w:sdt>
      <w:sdt>
        <w:sdtPr>
          <w:tag w:val="goog_rdk_1724"/>
        </w:sdtPr>
        <w:sdtContent>
          <w:del w:author="Gill Mattheus" w:id="962" w:date="2024-07-20T18:11: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elektronische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geld</w:delText>
            </w:r>
          </w:del>
        </w:sdtContent>
      </w:sdt>
      <w:sdt>
        <w:sdtPr>
          <w:tag w:val="goog_rdk_1725"/>
        </w:sdtPr>
        <w:sdtContent>
          <w:ins w:author="Gill Mattheus" w:id="963" w:date="2024-07-20T18:10:37Z">
            <w:sdt>
              <w:sdtPr>
                <w:tag w:val="goog_rdk_1726"/>
              </w:sdtPr>
              <w:sdtContent>
                <w:del w:author="Gill Mattheus" w:id="962" w:date="2024-07-20T18:11: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veteraan</w:delText>
                  </w:r>
                </w:del>
              </w:sdtContent>
            </w:sdt>
          </w:ins>
        </w:sdtContent>
      </w:sdt>
      <w:sdt>
        <w:sdtPr>
          <w:tag w:val="goog_rdk_1727"/>
        </w:sdtPr>
        <w:sdtContent>
          <w:del w:author="Gill Mattheus" w:id="962" w:date="2024-07-20T18:11: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gebruiker</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 aandacht snel op de vaste geldvoorraad van Bitcoin.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direct probleem met elke nieuwe munteenheid is hoe deze te waarderen,” schreef hij. “Zelfs als we het praktische probleem negeren dat vrijwel niemand het in het begin zal accepteren, is er nog steeds een uitdaging om een redelijk argument te vinden ten gunste van een specifieke niet-nul waarde voor de munten.”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Maar Finney, die goed onderlegd was in de wereld van statistiek en waarschijnlijkheid, geloofde dat de vaste voorraad van Bitcoin de oplossing zou kunnen bieden. Het stelde mensen in staat om </w:t>
      </w:r>
      <w:sdt>
        <w:sdtPr>
          <w:tag w:val="goog_rdk_1728"/>
        </w:sdtPr>
        <w:sdtContent>
          <w:ins w:author="Gill Mattheus" w:id="964" w:date="2024-07-20T18:42: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basale </w:t>
            </w:r>
          </w:ins>
        </w:sdtContent>
      </w:sdt>
      <w:sdt>
        <w:sdtPr>
          <w:tag w:val="goog_rdk_1729"/>
        </w:sdtPr>
        <w:sdtContent>
          <w:del w:author="Gill Mattheus" w:id="964" w:date="2024-07-20T18:42: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basis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inschattingen te maken over de potentiële toekomstige waarde van de munten.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“Stel je voor dat Bitcoin succesvol is en het dominante betalingssysteem wordt in </w:t>
      </w:r>
      <w:sdt>
        <w:sdtPr>
          <w:tag w:val="goog_rdk_1730"/>
        </w:sdtPr>
        <w:sdtContent>
          <w:del w:author="Gill Mattheus" w:id="965" w:date="2024-07-20T19:06: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heel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wereld</w:t>
      </w:r>
      <w:sdt>
        <w:sdtPr>
          <w:tag w:val="goog_rdk_1731"/>
        </w:sdtPr>
        <w:sdtContent>
          <w:del w:author="Gill Mattheus" w:id="966" w:date="2024-07-20T19:06: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als een amusant gedachte-experiment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 zou de totale waarde van de </w:t>
      </w:r>
      <w:sdt>
        <w:sdtPr>
          <w:tag w:val="goog_rdk_1732"/>
        </w:sdtPr>
        <w:sdtContent>
          <w:ins w:author="Gill Mattheus" w:id="967" w:date="2024-07-20T18:47: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w:t>
            </w:r>
          </w:ins>
        </w:sdtContent>
      </w:sdt>
      <w:sdt>
        <w:sdtPr>
          <w:tag w:val="goog_rdk_1733"/>
        </w:sdtPr>
        <w:sdtContent>
          <w:del w:author="Gill Mattheus" w:id="967" w:date="2024-07-20T18:47: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munteenheid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gelijk moeten zijn aan de totale waarde van alle rijkdom ter wereld. </w:t>
      </w:r>
      <w:sdt>
        <w:sdtPr>
          <w:tag w:val="goog_rdk_1734"/>
        </w:sdtPr>
        <w:sdtContent>
          <w:ins w:author="Gill Mattheus" w:id="968" w:date="2024-07-20T19:07: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Actuele</w:t>
            </w:r>
          </w:ins>
        </w:sdtContent>
      </w:sdt>
      <w:sdt>
        <w:sdtPr>
          <w:tag w:val="goog_rdk_1735"/>
        </w:sdtPr>
        <w:sdtContent>
          <w:del w:author="Gill Mattheus" w:id="968" w:date="2024-07-20T19:07: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Aktuele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schattingen van het totale wereldwijde vermogen liggen tussen de 100 en 300 biljoen dollar. Met 20 miljoen munten zou elke munt een waarde hebben van ongeveer 10 miljoen dollar,” berekende hij.</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“Dus de kans om vandaag de dag munten te genereren met slechts enkele centen aan computertijd kan een zeer goede </w:t>
      </w:r>
      <w:sdt>
        <w:sdtPr>
          <w:tag w:val="goog_rdk_1736"/>
        </w:sdtPr>
        <w:sdtContent>
          <w:ins w:author="Gill Mattheus" w:id="969" w:date="2024-07-20T19:09: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gok</w:t>
      </w:r>
      <w:sdt>
        <w:sdtPr>
          <w:tag w:val="goog_rdk_1737"/>
        </w:sdtPr>
        <w:sdtContent>
          <w:ins w:author="Gill Mattheus" w:id="970" w:date="2024-07-20T19:09: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zijn, met een mogelijke uitbetaling van iets als 100 miljoen tegen 1! Zelfs als de kans </w:t>
      </w:r>
      <w:sdt>
        <w:sdtPr>
          <w:tag w:val="goog_rdk_1738"/>
        </w:sdtPr>
        <w:sdtContent>
          <w:ins w:author="Gill Mattheus" w:id="971" w:date="2024-07-20T19:10: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klein is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Bitcoin in deze mate succesvol </w:t>
      </w:r>
      <w:sdt>
        <w:sdtPr>
          <w:tag w:val="goog_rdk_1739"/>
        </w:sdtPr>
        <w:sdtContent>
          <w:ins w:author="Gill Mattheus" w:id="972" w:date="2024-07-20T19:1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wordt</w:t>
            </w:r>
          </w:ins>
        </w:sdtContent>
      </w:sdt>
      <w:sdt>
        <w:sdtPr>
          <w:tag w:val="goog_rdk_1740"/>
        </w:sdtPr>
        <w:sdtContent>
          <w:del w:author="Gill Mattheus" w:id="972" w:date="2024-07-20T19:10: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is klein 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zijn </w:t>
      </w:r>
      <w:sdt>
        <w:sdtPr>
          <w:tag w:val="goog_rdk_1741"/>
        </w:sdtPr>
        <w:sdtContent>
          <w:ins w:author="Gill Mattheus" w:id="973" w:date="2024-07-20T19:11: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w:t>
            </w:r>
          </w:ins>
        </w:sdtContent>
      </w:sdt>
      <w:sdt>
        <w:sdtPr>
          <w:tag w:val="goog_rdk_1742"/>
        </w:sdtPr>
        <w:sdtContent>
          <w:del w:author="Gill Mattheus" w:id="973" w:date="2024-07-20T19:11: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kansen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echt 100 miljoen tegen één? Iets om over na te denken…”</w:t>
      </w:r>
      <w:sdt>
        <w:sdtPr>
          <w:tag w:val="goog_rdk_1743"/>
        </w:sdtPr>
        <w:sdtContent>
          <w:ins w:author="Gill Mattheus" w:id="974" w:date="2024-07-20T19:11: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744"/>
        </w:sdtPr>
        <w:sdtContent>
          <w:del w:author="Gill Mattheus" w:id="974" w:date="2024-07-20T19:11: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[^293]</w:delText>
            </w:r>
          </w:del>
        </w:sdtContent>
      </w:sdt>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was inderdaad iets om over na te denken. De schattingen van Finney waren natuurlijk ruw, het was slechts wat rekenwerk op </w:t>
      </w:r>
      <w:sdt>
        <w:sdtPr>
          <w:tag w:val="goog_rdk_1745"/>
        </w:sdtPr>
        <w:sdtContent>
          <w:ins w:author="Gill Mattheus" w:id="975" w:date="2024-07-20T19:11: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kladblad</w:t>
            </w:r>
          </w:ins>
        </w:sdtContent>
      </w:sdt>
      <w:sdt>
        <w:sdtPr>
          <w:tag w:val="goog_rdk_1746"/>
        </w:sdtPr>
        <w:sdtContent>
          <w:del w:author="Gill Mattheus" w:id="975" w:date="2024-07-20T19:11: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achterkant van een servet.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Maar zolang de kans dat Bitcoin in de toekomst zou slagen niet nul was, </w:t>
      </w:r>
      <w:sdt>
        <w:sdtPr>
          <w:tag w:val="goog_rdk_1747"/>
        </w:sdtPr>
        <w:sdtContent>
          <w:ins w:author="Gill Mattheus" w:id="976" w:date="2024-07-20T19:17: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zou het </w:t>
            </w:r>
          </w:ins>
        </w:sdtContent>
      </w:sdt>
      <w:sdt>
        <w:sdtPr>
          <w:tag w:val="goog_rdk_1748"/>
        </w:sdtPr>
        <w:sdtContent>
          <w:del w:author="Gill Mattheus" w:id="976" w:date="2024-07-20T19:17: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kon het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inderdaad rationeel zijn om voor een goedkope prijs wat munten te bemachtigen.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anderen dezelfde redenering zouden volgen, zou dat meteen de vraag naar de munten doen toenemen</w:t>
      </w:r>
      <w:sdt>
        <w:sdtPr>
          <w:tag w:val="goog_rdk_1749"/>
        </w:sdtPr>
        <w:sdtContent>
          <w:ins w:author="Gill Mattheus" w:id="977" w:date="2024-07-20T19:17: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750"/>
        </w:sdtPr>
        <w:sdtContent>
          <w:del w:author="Gill Mattheus" w:id="977" w:date="2024-07-20T19:17: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751"/>
        </w:sdtPr>
        <w:sdtContent>
          <w:ins w:author="Gill Mattheus" w:id="978" w:date="2024-07-20T19:17: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ruwweg</w:t>
            </w:r>
          </w:ins>
        </w:sdtContent>
      </w:sdt>
      <w:sdt>
        <w:sdtPr>
          <w:tag w:val="goog_rdk_1752"/>
        </w:sdtPr>
        <w:sdtContent>
          <w:del w:author="Gill Mattheus" w:id="978" w:date="2024-07-20T19:17: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Ruwweg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tot het punt waar de markt inschat dat de verhouding tussen risico en beloning het nog steeds waard zou zijn. De potentiële toekomstige waarde van een bitcoin, en de geschatte kans dat deze toekomst werkelijkheid wordt, zou in feite in de huidige marktprijs moeten worden weerspiegeld.</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zodra er een marktprijs voor de munten is vastgesteld - dat wil zeggen, </w:t>
      </w:r>
      <w:sdt>
        <w:sdtPr>
          <w:tag w:val="goog_rdk_1753"/>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79" w:date="2024-07-20T19:18:17Z">
                <w:rPr>
                  <w:rFonts w:ascii="Cambria" w:cs="Cambria" w:eastAsia="Cambria" w:hAnsi="Cambria"/>
                  <w:b w:val="0"/>
                  <w:i w:val="0"/>
                  <w:smallCaps w:val="0"/>
                  <w:strike w:val="0"/>
                  <w:color w:val="000000"/>
                  <w:sz w:val="24"/>
                  <w:szCs w:val="24"/>
                  <w:u w:val="none"/>
                  <w:shd w:fill="auto" w:val="clear"/>
                  <w:vertAlign w:val="baseline"/>
                </w:rPr>
              </w:rPrChange>
            </w:rPr>
            <w:t xml:space="preserve">elke</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niet-nul marktprijs - kunnen ze daadwerkelijk ook als een vorm van geld beginnen te worden gebruikt, waarschijnlijk beginnend in plaatsen zonder enige alternatieven.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een vervolgmail suggereerde Nakamoto: “[…] zoals beloningspunten, donatietokens, valuta voor een spel of micropayments voor volwassenensites.”</w:t>
      </w:r>
      <w:sdt>
        <w:sdtPr>
          <w:tag w:val="goog_rdk_1754"/>
        </w:sdtPr>
        <w:sdtContent>
          <w:ins w:author="Gill Mattheus" w:id="980" w:date="2024-07-20T19:19: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755"/>
        </w:sdtPr>
        <w:sdtContent>
          <w:del w:author="Gill Mattheus" w:id="980" w:date="2024-07-20T19:19: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[294]</w:delText>
            </w:r>
          </w:del>
        </w:sdtContent>
      </w:sdt>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zou</w:t>
      </w:r>
      <w:sdt>
        <w:sdtPr>
          <w:tag w:val="goog_rdk_1756"/>
        </w:sdtPr>
        <w:sdtContent>
          <w:del w:author="Gill Mattheus" w:id="981" w:date="2024-07-20T19:21: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op zijn beurt, </w:delText>
            </w:r>
          </w:del>
        </w:sdtContent>
      </w:sdt>
      <w:sdt>
        <w:sdtPr>
          <w:tag w:val="goog_rdk_1757"/>
        </w:sdtPr>
        <w:sdtContent>
          <w:ins w:author="Gill Mattheus" w:id="981" w:date="2024-07-20T19:21: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vraag </w:t>
      </w:r>
      <w:sdt>
        <w:sdtPr>
          <w:tag w:val="goog_rdk_1758"/>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82" w:date="2024-07-20T19:21:42Z">
                <w:rPr>
                  <w:rFonts w:ascii="Cambria" w:cs="Cambria" w:eastAsia="Cambria" w:hAnsi="Cambria"/>
                  <w:b w:val="0"/>
                  <w:i w:val="0"/>
                  <w:smallCaps w:val="0"/>
                  <w:strike w:val="0"/>
                  <w:color w:val="000000"/>
                  <w:sz w:val="24"/>
                  <w:szCs w:val="24"/>
                  <w:u w:val="none"/>
                  <w:shd w:fill="auto" w:val="clear"/>
                  <w:vertAlign w:val="baseline"/>
                </w:rPr>
              </w:rPrChange>
            </w:rPr>
            <w:t xml:space="preserve">nog</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meer moeten stimuleren. Hierdoor zou bitcoin in feite het klassieke kip-en-ei probleem kunnen overwinnen waar eerder</w:t>
      </w:r>
      <w:sdt>
        <w:sdtPr>
          <w:tag w:val="goog_rdk_1759"/>
        </w:sdtPr>
        <w:sdtContent>
          <w:ins w:author="Gill Mattheus" w:id="983" w:date="2024-07-20T19:23:4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digitale geldprojecten onder te lijden hadden. Bitcoin zou zelfs baat kunnen hebben bij een </w:t>
      </w:r>
      <w:sdt>
        <w:sdtPr>
          <w:tag w:val="goog_rdk_1760"/>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84" w:date="2024-07-20T19:23:58Z">
                <w:rPr>
                  <w:rFonts w:ascii="Cambria" w:cs="Cambria" w:eastAsia="Cambria" w:hAnsi="Cambria"/>
                  <w:b w:val="0"/>
                  <w:i w:val="0"/>
                  <w:smallCaps w:val="0"/>
                  <w:strike w:val="0"/>
                  <w:color w:val="000000"/>
                  <w:sz w:val="24"/>
                  <w:szCs w:val="24"/>
                  <w:u w:val="none"/>
                  <w:shd w:fill="auto" w:val="clear"/>
                  <w:vertAlign w:val="baseline"/>
                </w:rPr>
              </w:rPrChange>
            </w:rPr>
            <w:t xml:space="preserve">positieve</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feedbacklus!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een zekere manier had Finney Ludwig von Mises</w:t>
      </w:r>
      <w:sdt>
        <w:sdtPr>
          <w:tag w:val="goog_rdk_1761"/>
        </w:sdtPr>
        <w:sdtContent>
          <w:ins w:author="Gill Mattheus" w:id="985" w:date="2024-07-20T19:55: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1762"/>
        </w:sdtPr>
        <w:sdtContent>
          <w:del w:author="Gill Mattheus" w:id="985" w:date="2024-07-20T19:55: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763"/>
        </w:sdtPr>
        <w:sdtContent>
          <w:ins w:author="Gill Mattheus" w:id="985" w:date="2024-07-20T19:55: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zijn</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regressietheorema ondersteboven gekeerd: in plaats van de waarde van een valuta te herleiden uit de koopkracht in het verleden, stelde de cypherpunk voor dat een valuta’s waarde in eerste instantie kan worden afgeleid van de verwachte koopkracht in de toekomst.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zou logisch kunnen zijn om er gewoon wat te bemachtigen in het geval dat het aanslaat,” stemde Satoshi Nakamoto toe. “Als genoeg mensen op dezelfde manier denken, wordt dat een </w:t>
      </w:r>
      <w:sdt>
        <w:sdtPr>
          <w:tag w:val="goog_rdk_1764"/>
        </w:sdtPr>
        <w:sdtContent>
          <w:ins w:author="Gill Mattheus" w:id="986" w:date="2024-07-20T20:00: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zelfvervullende voorspelling</w:t>
            </w:r>
          </w:ins>
        </w:sdtContent>
      </w:sdt>
      <w:sdt>
        <w:sdtPr>
          <w:tag w:val="goog_rdk_1765"/>
        </w:sdtPr>
        <w:sdtContent>
          <w:del w:author="Gill Mattheus" w:id="986" w:date="2024-07-20T20:00:5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self-fulfilling prophecy.</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sdt>
        <w:sdtPr>
          <w:tag w:val="goog_rdk_1766"/>
        </w:sdtPr>
        <w:sdtContent>
          <w:ins w:author="Gill Mattheus" w:id="987" w:date="2024-07-20T19:22: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767"/>
        </w:sdtPr>
        <w:sdtContent>
          <w:del w:author="Gill Mattheus" w:id="987" w:date="2024-07-20T19:22: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[^295]</w:delText>
            </w:r>
          </w:del>
        </w:sdtContent>
      </w:sdt>
      <w:r w:rsidDel="00000000" w:rsidR="00000000" w:rsidRPr="00000000">
        <w:rPr>
          <w:rtl w:val="0"/>
        </w:rPr>
      </w:r>
    </w:p>
    <w:bookmarkStart w:colFirst="0" w:colLast="0" w:name="bookmark=id.4i7ojhp" w:id="21"/>
    <w:bookmarkEnd w:id="21"/>
    <w:sdt>
      <w:sdtPr>
        <w:tag w:val="goog_rdk_1770"/>
      </w:sdtPr>
      <w:sdtContent>
        <w:p w:rsidR="00000000" w:rsidDel="00000000" w:rsidP="00000000" w:rsidRDefault="00000000" w:rsidRPr="00000000" w14:paraId="00000107">
          <w:pPr>
            <w:pStyle w:val="Heading3"/>
            <w:jc w:val="center"/>
            <w:rPr/>
            <w:pPrChange w:author="Gill Mattheus" w:id="0" w:date="2024-07-20T20:02:13Z">
              <w:pPr>
                <w:pStyle w:val="Heading3"/>
              </w:pPr>
            </w:pPrChange>
          </w:pPr>
          <w:r w:rsidDel="00000000" w:rsidR="00000000" w:rsidRPr="00000000">
            <w:rPr>
              <w:rtl w:val="0"/>
            </w:rPr>
            <w:t xml:space="preserve">Hayek’s </w:t>
          </w:r>
          <w:sdt>
            <w:sdtPr>
              <w:tag w:val="goog_rdk_1768"/>
            </w:sdtPr>
            <w:sdtContent>
              <w:ins w:author="Gill Mattheus" w:id="988" w:date="2024-07-20T20:02:18Z">
                <w:r w:rsidDel="00000000" w:rsidR="00000000" w:rsidRPr="00000000">
                  <w:rPr>
                    <w:rtl w:val="0"/>
                  </w:rPr>
                  <w:t xml:space="preserve">ideaal</w:t>
                </w:r>
              </w:ins>
            </w:sdtContent>
          </w:sdt>
          <w:sdt>
            <w:sdtPr>
              <w:tag w:val="goog_rdk_1769"/>
            </w:sdtPr>
            <w:sdtContent>
              <w:del w:author="Gill Mattheus" w:id="988" w:date="2024-07-20T20:02:18Z">
                <w:r w:rsidDel="00000000" w:rsidR="00000000" w:rsidRPr="00000000">
                  <w:rPr>
                    <w:rtl w:val="0"/>
                  </w:rPr>
                  <w:delText xml:space="preserve">Ideale</w:delText>
                </w:r>
              </w:del>
            </w:sdtContent>
          </w:sdt>
          <w:r w:rsidDel="00000000" w:rsidR="00000000" w:rsidRPr="00000000">
            <w:rPr>
              <w:rtl w:val="0"/>
            </w:rPr>
          </w:r>
        </w:p>
      </w:sdtContent>
    </w:sdt>
    <w:sdt>
      <w:sdtPr>
        <w:tag w:val="goog_rdk_1776"/>
      </w:sdtPr>
      <w:sdtContent>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Change w:author="Gill Mattheus" w:id="992" w:date="2024-07-20T20:03:24Z">
                <w:rPr>
                  <w:rFonts w:ascii="Cambria" w:cs="Cambria" w:eastAsia="Cambria" w:hAnsi="Cambria"/>
                  <w:b w:val="0"/>
                  <w:i w:val="0"/>
                  <w:smallCaps w:val="0"/>
                  <w:strike w:val="0"/>
                  <w:color w:val="000000"/>
                  <w:sz w:val="24"/>
                  <w:szCs w:val="24"/>
                  <w:u w:val="none"/>
                  <w:shd w:fill="auto" w:val="clear"/>
                  <w:vertAlign w:val="baseline"/>
                </w:rPr>
              </w:rPrChang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oplossen van het kip-en-ei-probleem was niet </w:t>
          </w:r>
          <w:sdt>
            <w:sdtPr>
              <w:tag w:val="goog_rdk_1771"/>
            </w:sdtPr>
            <w:sdtContent>
              <w:ins w:author="Gill Mattheus" w:id="990" w:date="2024-07-20T20:02: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w:t>
                </w:r>
              </w:ins>
            </w:sdtContent>
          </w:sdt>
          <w:sdt>
            <w:sdtPr>
              <w:tag w:val="goog_rdk_1772"/>
            </w:sdtPr>
            <w:sdtContent>
              <w:del w:author="Gill Mattheus" w:id="990" w:date="2024-07-20T20:02: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enige potentiële voordeel van de limiet van eenentwintig miljoen. Het was </w:t>
          </w:r>
          <w:sdt>
            <w:sdtPr>
              <w:tag w:val="goog_rdk_1773"/>
            </w:sdtPr>
            <w:sdtContent>
              <w:ins w:author="Gill Mattheus" w:id="991" w:date="2024-07-20T20:0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misschien</w:t>
                </w:r>
              </w:ins>
            </w:sdtContent>
          </w:sdt>
          <w:sdt>
            <w:sdtPr>
              <w:tag w:val="goog_rdk_1774"/>
            </w:sdtPr>
            <w:sdtContent>
              <w:del w:author="Gill Mattheus" w:id="991" w:date="2024-07-20T20:0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mogelijk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zelfs niet het grootste voordeel, zeker niet op een grotere tijdschaal. Als de analyse van Friedrich Hayek over de monetaire economie aan het begin van zijn carrière correct was, </w:t>
          </w:r>
          <w:sdt>
            <w:sdtPr>
              <w:tag w:val="goog_rdk_1775"/>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992" w:date="2024-07-20T20:03:24Z">
                    <w:rPr>
                      <w:rFonts w:ascii="Cambria" w:cs="Cambria" w:eastAsia="Cambria" w:hAnsi="Cambria"/>
                      <w:b w:val="0"/>
                      <w:i w:val="0"/>
                      <w:smallCaps w:val="0"/>
                      <w:strike w:val="0"/>
                      <w:color w:val="000000"/>
                      <w:sz w:val="24"/>
                      <w:szCs w:val="24"/>
                      <w:u w:val="none"/>
                      <w:shd w:fill="auto" w:val="clear"/>
                      <w:vertAlign w:val="baseline"/>
                    </w:rPr>
                  </w:rPrChange>
                </w:rPr>
                <w:t xml:space="preserve">zou Bitcoin de economie kunnen helpen herstellen.</w:t>
              </w:r>
            </w:sdtContent>
          </w:sdt>
        </w:p>
      </w:sdtContent>
    </w:sdt>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778"/>
        </w:sdtPr>
        <w:sdtContent>
          <w:ins w:author="Gill Mattheus" w:id="993" w:date="2024-07-20T20:06:08Z"/>
          <w:sdt>
            <w:sdtPr>
              <w:tag w:val="goog_rdk_1779"/>
            </w:sdtPr>
            <w:sdtContent>
              <w:ins w:author="Gill Mattheus" w:id="993" w:date="2024-07-20T20:06:08Z">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Change w:author="Gill Mattheus" w:id="992" w:date="2024-07-20T20:03:24Z">
                      <w:rPr>
                        <w:rFonts w:ascii="Cambria" w:cs="Cambria" w:eastAsia="Cambria" w:hAnsi="Cambria"/>
                        <w:b w:val="0"/>
                        <w:i w:val="0"/>
                        <w:smallCaps w:val="0"/>
                        <w:strike w:val="0"/>
                        <w:color w:val="000000"/>
                        <w:sz w:val="24"/>
                        <w:szCs w:val="24"/>
                        <w:u w:val="none"/>
                        <w:shd w:fill="auto" w:val="clear"/>
                        <w:vertAlign w:val="baseline"/>
                      </w:rPr>
                    </w:rPrChange>
                  </w:rPr>
                  <w:t xml:space="preserve">Bitcoin, </w:t>
                </w:r>
              </w:ins>
            </w:sdtContent>
          </w:sdt>
          <w:ins w:author="Gill Mattheus" w:id="993" w:date="2024-07-20T20:06:08Z"/>
        </w:sdtContent>
      </w:sdt>
      <w:sdt>
        <w:sdtPr>
          <w:tag w:val="goog_rdk_1780"/>
        </w:sdtPr>
        <w:sdtContent>
          <w:del w:author="Gill Mattheus" w:id="993" w:date="2024-07-20T20:06: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w:delText>
            </w:r>
          </w:del>
        </w:sdtContent>
      </w:sdt>
      <w:sdt>
        <w:sdtPr>
          <w:tag w:val="goog_rdk_1781"/>
        </w:sdtPr>
        <w:sdtContent>
          <w:ins w:author="Gill Mattheus" w:id="993" w:date="2024-07-20T20:06: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 een ongedekte valuta die zonder een centrale bank werkt, was </w:t>
      </w:r>
      <w:sdt>
        <w:sdtPr>
          <w:tag w:val="goog_rdk_1782"/>
        </w:sdtPr>
        <w:sdtContent>
          <w:del w:author="Gill Mattheus" w:id="994" w:date="2024-07-20T20:06: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bitcoin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volledig homogene vorm van geld. Iedereen kon zijn eigen munten beheersen, en er waren geen reserveverhoudingen om </w:t>
      </w:r>
      <w:sdt>
        <w:sdtPr>
          <w:tag w:val="goog_rdk_1783"/>
        </w:sdtPr>
        <w:sdtContent>
          <w:ins w:author="Gill Mattheus" w:id="995" w:date="2024-07-20T20:07: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zich</w:t>
            </w:r>
          </w:ins>
        </w:sdtContent>
      </w:sdt>
      <w:sdt>
        <w:sdtPr>
          <w:tag w:val="goog_rdk_1784"/>
        </w:sdtPr>
        <w:sdtContent>
          <w:del w:author="Gill Mattheus" w:id="995" w:date="2024-07-20T20:07: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je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zorgen over te maken. </w:t>
      </w:r>
      <w:sdt>
        <w:sdtPr>
          <w:tag w:val="goog_rdk_1785"/>
        </w:sdtPr>
        <w:sdtContent>
          <w:ins w:author="Gill Mattheus" w:id="996" w:date="2024-07-20T20:11: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w:t>
            </w:r>
          </w:ins>
        </w:sdtContent>
      </w:sdt>
      <w:sdt>
        <w:sdtPr>
          <w:tag w:val="goog_rdk_1786"/>
        </w:sdtPr>
        <w:sdtContent>
          <w:del w:author="Gill Mattheus" w:id="996" w:date="2024-07-20T20:11: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Bovendien,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aangezien bitcoin op het internet bestond, kende het geen grenzen. Iedereen met een internetverbinding, waar ook ter wereld, kon de software downloaden en beginnen met het verzenden en ontvangen van transacties naar </w:t>
      </w:r>
      <w:sdt>
        <w:sdtPr>
          <w:tag w:val="goog_rdk_1787"/>
        </w:sdtPr>
        <w:sdtContent>
          <w:ins w:author="Gill Mattheus" w:id="997" w:date="2024-07-20T20:12: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wie dan ook.</w:t>
            </w:r>
          </w:ins>
        </w:sdtContent>
      </w:sdt>
      <w:sdt>
        <w:sdtPr>
          <w:tag w:val="goog_rdk_1788"/>
        </w:sdtPr>
        <w:sdtContent>
          <w:del w:author="Gill Mattheus" w:id="997" w:date="2024-07-20T20:12: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iedereen anders</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Deze combinatie </w:t>
      </w:r>
      <w:sdt>
        <w:sdtPr>
          <w:tag w:val="goog_rdk_1789"/>
        </w:sdtPr>
        <w:sdtContent>
          <w:ins w:author="Gill Mattheus" w:id="998" w:date="2024-07-20T20:11: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790"/>
        </w:sdtPr>
        <w:sdtContent>
          <w:del w:author="Gill Mattheus" w:id="998" w:date="2024-07-20T20:11: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791"/>
        </w:sdtPr>
        <w:sdtContent>
          <w:ins w:author="Gill Mattheus" w:id="999" w:date="2024-07-20T20:11:49Z">
            <w:sdt>
              <w:sdtPr>
                <w:tag w:val="goog_rdk_1792"/>
              </w:sdtPr>
              <w:sdtContent>
                <w:del w:author="Gill Mattheus" w:id="998" w:date="2024-07-20T20:11: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homogeen, grenzeloos </w:t>
      </w:r>
      <w:sdt>
        <w:sdtPr>
          <w:tag w:val="goog_rdk_1793"/>
        </w:sdtPr>
        <w:sdtContent>
          <w:del w:author="Gill Mattheus" w:id="1000" w:date="2024-07-20T20:14: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soort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geld met een vast</w:t>
      </w:r>
      <w:sdt>
        <w:sdtPr>
          <w:tag w:val="goog_rdk_1794"/>
        </w:sdtPr>
        <w:sdtContent>
          <w:ins w:author="Gill Mattheus" w:id="1001" w:date="2024-07-20T20:11: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voorraad</w:t>
            </w:r>
          </w:ins>
        </w:sdtContent>
      </w:sdt>
      <w:sdt>
        <w:sdtPr>
          <w:tag w:val="goog_rdk_1795"/>
        </w:sdtPr>
        <w:sdtContent>
          <w:del w:author="Gill Mattheus" w:id="1001" w:date="2024-07-20T20:11: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aanbod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796"/>
        </w:sdtPr>
        <w:sdtContent>
          <w:ins w:author="Gill Mattheus" w:id="1002" w:date="2024-07-20T20:12: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797"/>
        </w:sdtPr>
        <w:sdtContent>
          <w:del w:author="Gill Mattheus" w:id="1002" w:date="2024-07-20T20:12: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798"/>
        </w:sdtPr>
        <w:sdtContent>
          <w:ins w:author="Gill Mattheus" w:id="1003" w:date="2024-07-20T20:12:11Z">
            <w:sdt>
              <w:sdtPr>
                <w:tag w:val="goog_rdk_1799"/>
              </w:sdtPr>
              <w:sdtContent>
                <w:del w:author="Gill Mattheus" w:id="1002" w:date="2024-07-20T20:12: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wat Hayek ooit beschreef als </w:t>
      </w:r>
      <w:sdt>
        <w:sdtPr>
          <w:tag w:val="goog_rdk_1800"/>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1004" w:date="2024-07-20T20:12:17Z">
                <w:rPr>
                  <w:rFonts w:ascii="Cambria" w:cs="Cambria" w:eastAsia="Cambria" w:hAnsi="Cambria"/>
                  <w:b w:val="0"/>
                  <w:i w:val="0"/>
                  <w:smallCaps w:val="0"/>
                  <w:strike w:val="0"/>
                  <w:color w:val="000000"/>
                  <w:sz w:val="24"/>
                  <w:szCs w:val="24"/>
                  <w:u w:val="none"/>
                  <w:shd w:fill="auto" w:val="clear"/>
                  <w:vertAlign w:val="baseline"/>
                </w:rPr>
              </w:rPrChange>
            </w:rPr>
            <w:t xml:space="preserve">neutraal geld</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Toen hij hier voor het eerst over schreef, beschouwde Hayek neutraal geld als een onbereikbaar ideaal, een perfecte </w:t>
      </w:r>
      <w:sdt>
        <w:sdtPr>
          <w:tag w:val="goog_rdk_1801"/>
        </w:sdtPr>
        <w:sdtContent>
          <w:ins w:author="Gill Mattheus" w:id="1005" w:date="2024-07-20T20:16: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w:t>
            </w:r>
          </w:ins>
        </w:sdtContent>
      </w:sdt>
      <w:sdt>
        <w:sdtPr>
          <w:tag w:val="goog_rdk_1802"/>
        </w:sdtPr>
        <w:sdtContent>
          <w:del w:author="Gill Mattheus" w:id="1005" w:date="2024-07-20T20:16: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munteenheid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eigenlijk niet gerealiseerd kon worden. Belangrijker nog, hij geloofde niet dat er </w:t>
      </w:r>
      <w:sdt>
        <w:sdtPr>
          <w:tag w:val="goog_rdk_1803"/>
        </w:sdtPr>
        <w:sdtContent>
          <w:ins w:author="Gill Mattheus" w:id="1006" w:date="2024-07-20T20:17: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w:t>
            </w:r>
          </w:ins>
        </w:sdtContent>
      </w:sdt>
      <w:sdt>
        <w:sdtPr>
          <w:tag w:val="goog_rdk_1804"/>
        </w:sdtPr>
        <w:sdtContent>
          <w:del w:author="Gill Mattheus" w:id="1006" w:date="2024-07-20T20:17: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enige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internationale autoriteit was die te vertrouwen was om zo’n </w:t>
      </w:r>
      <w:sdt>
        <w:sdtPr>
          <w:tag w:val="goog_rdk_1805"/>
        </w:sdtPr>
        <w:sdtContent>
          <w:ins w:author="Gill Mattheus" w:id="1007" w:date="2024-07-20T20:17: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w:t>
            </w:r>
          </w:ins>
        </w:sdtContent>
      </w:sdt>
      <w:sdt>
        <w:sdtPr>
          <w:tag w:val="goog_rdk_1806"/>
        </w:sdtPr>
        <w:sdtContent>
          <w:del w:author="Gill Mattheus" w:id="1007" w:date="2024-07-20T20:17: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munteenheid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uit te geven. De econoom dacht dat, op een zeer fundamenteel niveau, naties niet op elkaar konden vertrouwen om de vaste voorraad te </w:t>
      </w:r>
      <w:sdt>
        <w:sdtPr>
          <w:tag w:val="goog_rdk_1807"/>
        </w:sdtPr>
        <w:sdtContent>
          <w:ins w:author="Gill Mattheus" w:id="1008" w:date="2024-07-20T20:19: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eren</w:t>
            </w:r>
          </w:ins>
        </w:sdtContent>
      </w:sdt>
      <w:sdt>
        <w:sdtPr>
          <w:tag w:val="goog_rdk_1808"/>
        </w:sdtPr>
        <w:sdtContent>
          <w:del w:author="Gill Mattheus" w:id="1008" w:date="2024-07-20T20:19: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eerbiedigen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hij had waarschijnlijk gelijk. In voldoende extreme omstandigheden (zoals oorlog), zouden </w:t>
      </w:r>
      <w:sdt>
        <w:sdtPr>
          <w:tag w:val="goog_rdk_1809"/>
        </w:sdtPr>
        <w:sdtContent>
          <w:ins w:author="Gill Mattheus" w:id="1009" w:date="2024-07-20T20:20: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degenen</w:t>
            </w:r>
          </w:ins>
        </w:sdtContent>
      </w:sdt>
      <w:sdt>
        <w:sdtPr>
          <w:tag w:val="goog_rdk_1810"/>
        </w:sdtPr>
        <w:sdtContent>
          <w:del w:author="Gill Mattheus" w:id="1009" w:date="2024-07-20T20:20: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diegenen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w:t>
      </w:r>
      <w:sdt>
        <w:sdtPr>
          <w:tag w:val="goog_rdk_1811"/>
        </w:sdtPr>
        <w:sdtContent>
          <w:del w:author="Gill Mattheus" w:id="1010" w:date="2024-07-20T20:20: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controle over de geldprinter hebben altijd in de verleiding komen om dit privilege te misbruiken, ongeacht eerdere afspraken, conventies of verdragen.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813"/>
        </w:sdtPr>
        <w:sdtContent>
          <w:ins w:author="Gill Mattheus" w:id="1011" w:date="2024-07-20T20:20: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Maar Bitcoin</w:t>
            </w:r>
          </w:ins>
        </w:sdtContent>
      </w:sdt>
      <w:sdt>
        <w:sdtPr>
          <w:tag w:val="goog_rdk_1814"/>
        </w:sdtPr>
        <w:sdtContent>
          <w:del w:author="Gill Mattheus" w:id="1011" w:date="2024-07-20T20:20: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Echter, Bitcoin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werd niet uitgegeven door </w:t>
      </w:r>
      <w:sdt>
        <w:sdtPr>
          <w:tag w:val="goog_rdk_1815"/>
        </w:sdtPr>
        <w:sdtContent>
          <w:ins w:author="Gill Mattheus" w:id="1012" w:date="2024-07-20T20:21: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w:t>
            </w:r>
          </w:ins>
        </w:sdtContent>
      </w:sdt>
      <w:sdt>
        <w:sdtPr>
          <w:tag w:val="goog_rdk_1816"/>
        </w:sdtPr>
        <w:sdtContent>
          <w:del w:author="Gill Mattheus" w:id="1012" w:date="2024-07-20T20:21: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enige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dergelijke internationale autoriteit; er was geen geldprinter </w:t>
      </w:r>
      <w:sdt>
        <w:sdtPr>
          <w:tag w:val="goog_rdk_1817"/>
        </w:sdtPr>
        <w:sdtContent>
          <w:ins w:author="Gill Mattheus" w:id="1013" w:date="2024-07-20T20:21: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w:t>
            </w:r>
          </w:ins>
        </w:sdtContent>
      </w:sdt>
      <w:sdt>
        <w:sdtPr>
          <w:tag w:val="goog_rdk_1818"/>
        </w:sdtPr>
        <w:sdtContent>
          <w:del w:author="Gill Mattheus" w:id="1013" w:date="2024-07-20T20:21: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controle </w:t>
      </w:r>
      <w:sdt>
        <w:sdtPr>
          <w:tag w:val="goog_rdk_1819"/>
        </w:sdtPr>
        <w:sdtContent>
          <w:ins w:author="Gill Mattheus" w:id="1014" w:date="2024-07-20T20:21: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 te</w:t>
            </w:r>
          </w:ins>
        </w:sdtContent>
      </w:sdt>
      <w:sdt>
        <w:sdtPr>
          <w:tag w:val="goog_rdk_1820"/>
        </w:sdtPr>
        <w:sdtContent>
          <w:del w:author="Gill Mattheus" w:id="1014" w:date="2024-07-20T20:21: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kon </w:delText>
            </w:r>
          </w:del>
        </w:sdtContent>
      </w:sdt>
      <w:sdt>
        <w:sdtPr>
          <w:tag w:val="goog_rdk_1821"/>
        </w:sdtPr>
        <w:sdtContent>
          <w:ins w:author="Gill Mattheus" w:id="1014" w:date="2024-07-20T20:21: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hebben. Satoshi Nakamoto had het systeem zo ontworpen dat er absoluut geen vertrouwde derde partij nodig was. Bitcoin was niet afhankelijk van monetaire afspraken, conventies of verdragen vanaf het begin, dus er waren ook geen afspraken, conventies of verdragen om te falen. Althans in theorie, verwezenlijkte Bitcoin wat Hayek onmogelijk achtte.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betekende dat als bitcoin enige kans zou hebben om de wereldwijde </w:t>
      </w:r>
      <w:sdt>
        <w:sdtPr>
          <w:tag w:val="goog_rdk_1822"/>
        </w:sdtPr>
        <w:sdtContent>
          <w:ins w:author="Gill Mattheus" w:id="1015" w:date="2024-07-20T20:23: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w:t>
            </w:r>
          </w:ins>
        </w:sdtContent>
      </w:sdt>
      <w:sdt>
        <w:sdtPr>
          <w:tag w:val="goog_rdk_1823"/>
        </w:sdtPr>
        <w:sdtContent>
          <w:del w:author="Gill Mattheus" w:id="1015" w:date="2024-07-20T20:23: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munteenheid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worden, het potentieel </w:t>
      </w:r>
      <w:sdt>
        <w:sdtPr>
          <w:tag w:val="goog_rdk_1824"/>
        </w:sdtPr>
        <w:sdtContent>
          <w:ins w:author="Gill Mattheus" w:id="1016" w:date="2024-07-20T20:23: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825"/>
        </w:sdtPr>
        <w:sdtContent>
          <w:del w:author="Gill Mattheus" w:id="1016" w:date="2024-07-20T20:23: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826"/>
        </w:sdtPr>
        <w:sdtContent>
          <w:ins w:author="Gill Mattheus" w:id="1017" w:date="2024-07-20T20:23:57Z">
            <w:sdt>
              <w:sdtPr>
                <w:tag w:val="goog_rdk_1827"/>
              </w:sdtPr>
              <w:sdtContent>
                <w:del w:author="Gill Mattheus" w:id="1016" w:date="2024-07-20T20:23: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zoals geschetst door Hayek in de jaren </w:t>
      </w:r>
      <w:sdt>
        <w:sdtPr>
          <w:tag w:val="goog_rdk_1828"/>
        </w:sdtPr>
        <w:sdtContent>
          <w:ins w:author="Gill Mattheus" w:id="1018" w:date="2024-07-20T20:23: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 en </w:t>
      </w:r>
      <w:sdt>
        <w:sdtPr>
          <w:tag w:val="goog_rdk_1829"/>
        </w:sdtPr>
        <w:sdtContent>
          <w:ins w:author="Gill Mattheus" w:id="1019" w:date="2024-07-20T20:23: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 </w:t>
      </w:r>
      <w:sdt>
        <w:sdtPr>
          <w:tag w:val="goog_rdk_1830"/>
        </w:sdtPr>
        <w:sdtContent>
          <w:ins w:author="Gill Mattheus" w:id="1020" w:date="2024-07-20T20:23: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enorm zou zijn.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te beginnen zou Bitcoin een einde kunnen maken aan monetair nationalisme. Als de elektronische valuta van Nakamoto op grote schaal zou worden geaccepteerd in de internationale handel, zouden samengevoegde prijswijzigingen tussen landen eindelijk nauwkeurige signalen aan de markt kunnen geven, wat de optimale toewijzing van middelen over landsgrenzen heen mogelijk zou maken, los van nationaliteiten. </w:t>
      </w:r>
      <w:sdt>
        <w:sdtPr>
          <w:tag w:val="goog_rdk_1831"/>
        </w:sdtPr>
        <w:sdtContent>
          <w:ins w:author="Gill Mattheus" w:id="1021" w:date="2024-07-20T20:26: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Bijgevolg </w:t>
            </w:r>
          </w:ins>
        </w:sdtContent>
      </w:sdt>
      <w:sdt>
        <w:sdtPr>
          <w:tag w:val="goog_rdk_1832"/>
        </w:sdtPr>
        <w:sdtContent>
          <w:del w:author="Gill Mattheus" w:id="1021" w:date="2024-07-20T20:26: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Als verlengstuk hiervan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zou Bitcoin ook de internationale handel op een veel directere manier </w:t>
      </w:r>
      <w:sdt>
        <w:sdtPr>
          <w:tag w:val="goog_rdk_1833"/>
        </w:sdtPr>
        <w:sdtContent>
          <w:ins w:author="Gill Mattheus" w:id="1022" w:date="2024-07-20T20:27: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vergemakkelijken</w:t>
            </w:r>
          </w:ins>
        </w:sdtContent>
      </w:sdt>
      <w:sdt>
        <w:sdtPr>
          <w:tag w:val="goog_rdk_1834"/>
        </w:sdtPr>
        <w:sdtContent>
          <w:del w:author="Gill Mattheus" w:id="1022" w:date="2024-07-20T20:27:3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faciliteren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waarbij alleen de koper en verkoper en (de prijzen van) hun respectieve producten worden beïnvloed - niet de prijsniveaus over hun hele landen.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Bovendien kan Bitcoin een einde maken aan </w:t>
      </w:r>
      <w:sdt>
        <w:sdtPr>
          <w:tag w:val="goog_rdk_1835"/>
        </w:sdtPr>
        <w:sdtContent>
          <w:ins w:author="Gill Mattheus" w:id="1023" w:date="2024-07-20T20:3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w:t>
            </w:r>
          </w:ins>
        </w:sdtContent>
      </w:sdt>
      <w:sdt>
        <w:sdtPr>
          <w:tag w:val="goog_rdk_1836"/>
        </w:sdtPr>
        <w:sdtContent>
          <w:del w:author="Gill Mattheus" w:id="1023" w:date="2024-07-20T20:3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munteenheden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oorlogen. Als de hele wereld hetzelfde, neutrale geld zou gebruiken, zouden onderlinge devaluaties en de economische ellende die daaruit voortkomt tot het verleden behoren.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Bitcoin kan ook een einde maken aan het Cantillon-effect. Vooral als alle eenentwintig miljoen munten in omloop zijn, zou niemand profiteren van </w:t>
      </w:r>
      <w:sdt>
        <w:sdtPr>
          <w:tag w:val="goog_rdk_1837"/>
        </w:sdtPr>
        <w:sdtContent>
          <w:ins w:author="Gill Mattheus" w:id="1024" w:date="2024-07-21T11:27: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nieuw geld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omloop te brengen</w:t>
            </w:r>
          </w:ins>
        </w:sdtContent>
      </w:sdt>
      <w:sdt>
        <w:sdtPr>
          <w:tag w:val="goog_rdk_1838"/>
        </w:sdtPr>
        <w:sdtContent>
          <w:del w:author="Gill Mattheus" w:id="1024" w:date="2024-07-21T11:27:4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het in omloop brengen van nieuw geld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 zou leiden tot een </w:t>
      </w:r>
      <w:sdt>
        <w:sdtPr>
          <w:tag w:val="goog_rdk_1839"/>
        </w:sdtPr>
        <w:sdtContent>
          <w:ins w:author="Gill Mattheus" w:id="1025" w:date="2024-07-21T11:21: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wanverhouding</w:t>
            </w:r>
          </w:ins>
        </w:sdtContent>
      </w:sdt>
      <w:sdt>
        <w:sdtPr>
          <w:tag w:val="goog_rdk_1840"/>
        </w:sdtPr>
        <w:sdtContent>
          <w:del w:author="Gill Mattheus" w:id="1025" w:date="2024-07-21T11:21: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scheve verdeling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middelen in hun voordeel. Maar zelfs wanneer er nog nieuwe munten worden </w:t>
      </w:r>
      <w:sdt>
        <w:sdtPr>
          <w:tag w:val="goog_rdk_1841"/>
        </w:sdtPr>
        <w:sdtContent>
          <w:ins w:author="Gill Mattheus" w:id="1026" w:date="2024-07-21T11:23: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gedelfd</w:t>
            </w:r>
          </w:ins>
        </w:sdtContent>
      </w:sdt>
      <w:sdt>
        <w:sdtPr>
          <w:tag w:val="goog_rdk_1842"/>
        </w:sdtPr>
        <w:sdtContent>
          <w:del w:author="Gill Mattheus" w:id="1026" w:date="2024-07-21T11:23: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gemijnd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dit in feite geen enkel individu, groep of specifieke sector </w:t>
      </w:r>
      <w:sdt>
        <w:sdtPr>
          <w:tag w:val="goog_rdk_1843"/>
        </w:sdtPr>
        <w:sdtContent>
          <w:del w:author="Gill Mattheus" w:id="1027" w:date="2024-07-21T11:24: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moeten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bevoordelen. Iedereen zou vrij zijn om te </w:t>
      </w:r>
      <w:sdt>
        <w:sdtPr>
          <w:tag w:val="goog_rdk_1844"/>
        </w:sdtPr>
        <w:sdtContent>
          <w:ins w:author="Gill Mattheus" w:id="1028" w:date="2024-07-21T11:24: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w:t>
            </w:r>
          </w:ins>
        </w:sdtContent>
      </w:sdt>
      <w:sdt>
        <w:sdtPr>
          <w:tag w:val="goog_rdk_1845"/>
        </w:sdtPr>
        <w:sdtContent>
          <w:del w:author="Gill Mattheus" w:id="1028" w:date="2024-07-21T11:24:1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mijnen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846"/>
        </w:sdtPr>
        <w:sdtContent>
          <w:del w:author="Gill Mattheus" w:id="1029" w:date="2024-07-21T11:25: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daardoor (en </w:t>
      </w:r>
      <w:sdt>
        <w:sdtPr>
          <w:tag w:val="goog_rdk_1847"/>
        </w:sdtPr>
        <w:sdtContent>
          <w:del w:author="Gill Mattheus" w:id="1030" w:date="2024-07-21T11:24: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door </w:delText>
            </w:r>
          </w:del>
        </w:sdtContent>
      </w:sdt>
      <w:sdt>
        <w:sdtPr>
          <w:tag w:val="goog_rdk_1848"/>
        </w:sdtPr>
        <w:sdtContent>
          <w:ins w:author="Gill Mattheus" w:id="1030" w:date="2024-07-21T11:24: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door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w:t>
      </w:r>
      <w:sdt>
        <w:sdtPr>
          <w:tag w:val="goog_rdk_1849"/>
        </w:sdtPr>
        <w:sdtContent>
          <w:ins w:author="Gill Mattheus" w:id="1031" w:date="2024-07-21T11:24: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moeilijkheids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aanpassing</w:t>
      </w:r>
      <w:sdt>
        <w:sdtPr>
          <w:tag w:val="goog_rdk_1850"/>
        </w:sdtPr>
        <w:sdtContent>
          <w:del w:author="Gill Mattheus" w:id="1032" w:date="2024-07-21T11:24: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algoritme</w:t>
      </w:r>
      <w:sdt>
        <w:sdtPr>
          <w:tag w:val="goog_rdk_1851"/>
        </w:sdtPr>
        <w:sdtContent>
          <w:del w:author="Gill Mattheus" w:id="1033" w:date="2024-07-21T11:24: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voor moeilijkheidsgraad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open concurrentie de winstmarges tot nul moeten drijven: </w:t>
      </w:r>
      <w:sdt>
        <w:sdtPr>
          <w:tag w:val="goog_rdk_1852"/>
        </w:sdtPr>
        <w:sdtContent>
          <w:ins w:author="Gill Mattheus" w:id="1034" w:date="2024-07-10T19:11: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w:t>
            </w:r>
          </w:ins>
        </w:sdtContent>
      </w:sdt>
      <w:sdt>
        <w:sdtPr>
          <w:tag w:val="goog_rdk_1853"/>
        </w:sdtPr>
        <w:sdtContent>
          <w:del w:author="Gill Mattheus" w:id="1034" w:date="2024-07-10T19:11: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proof of work </w:t>
      </w:r>
      <w:sdt>
        <w:sdtPr>
          <w:tag w:val="goog_rdk_1854"/>
        </w:sdtPr>
        <w:sdtContent>
          <w:ins w:author="Gill Mattheus" w:id="1035" w:date="2024-07-21T11:33: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w:t>
            </w:r>
          </w:ins>
        </w:sdtContent>
      </w:sdt>
      <w:sdt>
        <w:sdtPr>
          <w:tag w:val="goog_rdk_1855"/>
        </w:sdtPr>
        <w:sdtContent>
          <w:del w:author="Gill Mattheus" w:id="1035" w:date="2024-07-21T11:33: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zou kosten om een blok te </w:t>
      </w:r>
      <w:sdt>
        <w:sdtPr>
          <w:tag w:val="goog_rdk_1856"/>
        </w:sdtPr>
        <w:sdtContent>
          <w:ins w:author="Gill Mattheus" w:id="1036" w:date="2024-07-21T11:33: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w:t>
            </w:r>
          </w:ins>
        </w:sdtContent>
      </w:sdt>
      <w:sdt>
        <w:sdtPr>
          <w:tag w:val="goog_rdk_1857"/>
        </w:sdtPr>
        <w:sdtContent>
          <w:del w:author="Gill Mattheus" w:id="1036" w:date="2024-07-21T11:33: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ongeveer gelijk moeten komen aan de waarde van de blokbeloning.</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859"/>
        </w:sdtPr>
        <w:sdtContent>
          <w:ins w:author="Gill Mattheus" w:id="1037" w:date="2024-07-21T11:36: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Maar misschien </w:t>
            </w:r>
          </w:ins>
        </w:sdtContent>
      </w:sdt>
      <w:sdt>
        <w:sdtPr>
          <w:tag w:val="goog_rdk_1860"/>
        </w:sdtPr>
        <w:sdtContent>
          <w:del w:author="Gill Mattheus" w:id="1037" w:date="2024-07-21T11:36: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Misschien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heeft Bitcoin nog een grotere impact dan dat. Voor het eerst ooit zou</w:t>
      </w:r>
      <w:sdt>
        <w:sdtPr>
          <w:tag w:val="goog_rdk_1861"/>
        </w:sdtPr>
        <w:sdtContent>
          <w:del w:author="Gill Mattheus" w:id="1038" w:date="2024-07-21T11:37: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Bitcoin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intertemporele prijssysteem </w:t>
      </w:r>
      <w:sdt>
        <w:sdtPr>
          <w:tag w:val="goog_rdk_1862"/>
        </w:sdtPr>
        <w:sdtContent>
          <w:ins w:author="Gill Mattheus" w:id="1039" w:date="2024-07-21T11:39: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vlekkeloos</w:t>
            </w:r>
          </w:ins>
        </w:sdtContent>
      </w:sdt>
      <w:sdt>
        <w:sdtPr>
          <w:tag w:val="goog_rdk_1863"/>
        </w:sdtPr>
        <w:sdtContent>
          <w:del w:author="Gill Mattheus" w:id="1039" w:date="2024-07-21T11:39: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schoon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kunnen </w:t>
      </w:r>
      <w:sdt>
        <w:sdtPr>
          <w:tag w:val="goog_rdk_1864"/>
        </w:sdtPr>
        <w:sdtContent>
          <w:ins w:author="Gill Mattheus" w:id="1040" w:date="2024-07-21T11:38: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uitgevoerd</w:t>
            </w:r>
          </w:ins>
        </w:sdtContent>
      </w:sdt>
      <w:sdt>
        <w:sdtPr>
          <w:tag w:val="goog_rdk_1865"/>
        </w:sdtPr>
        <w:sdtContent>
          <w:del w:author="Gill Mattheus" w:id="1040" w:date="2024-07-21T11:38: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uitvoeren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 gevolg hiervan zouden de rentetarieven </w:t>
      </w:r>
      <w:sdt>
        <w:sdtPr>
          <w:tag w:val="goog_rdk_1866"/>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1041" w:date="2024-07-21T11:42:41Z">
                <w:rPr>
                  <w:rFonts w:ascii="Cambria" w:cs="Cambria" w:eastAsia="Cambria" w:hAnsi="Cambria"/>
                  <w:b w:val="0"/>
                  <w:i w:val="0"/>
                  <w:smallCaps w:val="0"/>
                  <w:strike w:val="0"/>
                  <w:color w:val="000000"/>
                  <w:sz w:val="24"/>
                  <w:szCs w:val="24"/>
                  <w:u w:val="none"/>
                  <w:shd w:fill="auto" w:val="clear"/>
                  <w:vertAlign w:val="baseline"/>
                </w:rPr>
              </w:rPrChange>
            </w:rPr>
            <w:t xml:space="preserve">eindelijk</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gezamenlijke tijdsvoorkeuren in de maatschappij weergeven. Dit zou producenten informeren in welk productiestadium zij zouden moeten investeren, </w:t>
      </w:r>
      <w:sdt>
        <w:sdtPr>
          <w:tag w:val="goog_rdk_1867"/>
        </w:sdtPr>
        <w:sdtContent>
          <w:ins w:author="Gill Mattheus" w:id="1042" w:date="2024-07-21T11:43: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w:t>
            </w:r>
          </w:ins>
        </w:sdtContent>
      </w:sdt>
      <w:sdt>
        <w:sdtPr>
          <w:tag w:val="goog_rdk_1868"/>
        </w:sdtPr>
        <w:sdtContent>
          <w:del w:author="Gill Mattheus" w:id="1042" w:date="2024-07-21T11:43: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mogelijk makend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een efficiënte </w:t>
      </w:r>
      <w:sdt>
        <w:sdtPr>
          <w:tag w:val="goog_rdk_1869"/>
        </w:sdtPr>
        <w:sdtContent>
          <w:ins w:author="Gill Mattheus" w:id="1043" w:date="2024-07-21T11:43: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toewijzing</w:t>
            </w:r>
          </w:ins>
        </w:sdtContent>
      </w:sdt>
      <w:sdt>
        <w:sdtPr>
          <w:tag w:val="goog_rdk_1870"/>
        </w:sdtPr>
        <w:sdtContent>
          <w:del w:author="Gill Mattheus" w:id="1043" w:date="2024-07-21T11:43: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allocatie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middelen </w:t>
      </w:r>
      <w:sdt>
        <w:sdtPr>
          <w:tag w:val="goog_rdk_1871"/>
        </w:sdtPr>
        <w:sdtContent>
          <w:ins w:author="Gill Mattheus" w:id="1044" w:date="2024-07-21T11:43: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termijn</w:t>
            </w:r>
          </w:ins>
        </w:sdtContent>
      </w:sdt>
      <w:sdt>
        <w:sdtPr>
          <w:tag w:val="goog_rdk_1872"/>
        </w:sdtPr>
        <w:sdtContent>
          <w:del w:author="Gill Mattheus" w:id="1044" w:date="2024-07-21T11:43: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over de tijd</w:delText>
            </w:r>
          </w:del>
        </w:sdtContent>
      </w:sdt>
      <w:sdt>
        <w:sdtPr>
          <w:tag w:val="goog_rdk_1873"/>
        </w:sdtPr>
        <w:sdtContent>
          <w:ins w:author="Gill Mattheus" w:id="1044" w:date="2024-07-21T11:43: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vergemakkelijkt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Door zich te verzetten tegen </w:t>
      </w:r>
      <w:sdt>
        <w:sdtPr>
          <w:tag w:val="goog_rdk_1874"/>
        </w:sdtPr>
        <w:sdtContent>
          <w:ins w:author="Gill Mattheus" w:id="1045" w:date="2024-07-21T11:44: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kunstmatig</w:t>
      </w:r>
      <w:sdt>
        <w:sdtPr>
          <w:tag w:val="goog_rdk_1875"/>
        </w:sdtPr>
        <w:sdtContent>
          <w:del w:author="Gill Mattheus" w:id="1046" w:date="2024-07-21T11:44: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rentebeleid, zou Bitcoin een eind kunnen maken aan</w:t>
      </w:r>
      <w:sdt>
        <w:sdtPr>
          <w:tag w:val="goog_rdk_1876"/>
        </w:sdtPr>
        <w:sdtContent>
          <w:ins w:author="Gill Mattheus" w:id="1047" w:date="2024-07-21T11:44:3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centraal beheerde monetaire beleid. Volgens de Oostenrijkse conjunctuurcyclustheorie zou dit de daarmee samenhangende economische op- en neergangen stoppen.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tot slot, dankzij de vaste geldhoeveelheid zou een verandering in productiekosten precies weerspiegeld worden in veranderende prijzen. Als de productiekosten zouden dalen, dan zouden de prijzen </w:t>
      </w:r>
      <w:sdt>
        <w:sdtPr>
          <w:tag w:val="goog_rdk_1877"/>
        </w:sdtPr>
        <w:sdtContent>
          <w:ins w:author="Gill Mattheus" w:id="1048" w:date="2024-07-21T11:47: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hetzelfde</w:t>
            </w:r>
          </w:ins>
        </w:sdtContent>
      </w:sdt>
      <w:sdt>
        <w:sdtPr>
          <w:tag w:val="goog_rdk_1878"/>
        </w:sdtPr>
        <w:sdtContent>
          <w:del w:author="Gill Mattheus" w:id="1048" w:date="2024-07-21T11:47: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dat ook</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doen; dit was het soort deflatie dat Hayek als natuurlijk en gezond beschouwde.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ongeveer 32.000 regels code heeft Satoshi Nakamoto </w:t>
      </w:r>
      <w:sdt>
        <w:sdtPr>
          <w:tag w:val="goog_rdk_1879"/>
        </w:sdtPr>
        <w:sdtContent>
          <w:ins w:author="Gill Mattheus" w:id="1049" w:date="2024-07-21T11:48: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 potentieel</w:t>
            </w:r>
          </w:ins>
        </w:sdtContent>
      </w:sdt>
      <w:sdt>
        <w:sdtPr>
          <w:tag w:val="goog_rdk_1880"/>
        </w:sdtPr>
        <w:sdtContent>
          <w:del w:author="Gill Mattheus" w:id="1049" w:date="2024-07-21T11:48: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 potentie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ingebed om de stabiliserende monetaire dogma’s, die de dominante Keynesiaanse en Monetaristische monetaire theorieën bijna een eeuw lang hebben beïnvloed, te verdringen.</w:t>
      </w:r>
    </w:p>
    <w:sdt>
      <w:sdtPr>
        <w:tag w:val="goog_rdk_1884"/>
      </w:sdtPr>
      <w:sdtContent>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Gill Mattheus" w:id="1051" w:date="2024-07-21T11:50:02Z"/>
              <w:rFonts w:ascii="Cambria" w:cs="Cambria" w:eastAsia="Cambria" w:hAnsi="Cambria"/>
              <w:b w:val="0"/>
              <w:i w:val="0"/>
              <w:smallCaps w:val="0"/>
              <w:strike w:val="0"/>
              <w:color w:val="000000"/>
              <w:sz w:val="24"/>
              <w:szCs w:val="24"/>
              <w:u w:val="none"/>
              <w:shd w:fill="auto" w:val="clear"/>
              <w:vertAlign w:val="baseline"/>
            </w:rPr>
          </w:pPr>
          <w:sdt>
            <w:sdtPr>
              <w:tag w:val="goog_rdk_1882"/>
            </w:sdtPr>
            <w:sdtContent>
              <w:del w:author="Gill Mattheus" w:id="1050" w:date="2024-07-21T11:50:0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Deze zin lijkt onderdeel te zijn van een bredere context die niet is meegegeven. Losstaand, zou dit vertaald worden als: “…als het breed geadopteerd zou worden.” Zonder verdere context kan ik geen geparafraseerde versie of.summarie bieden.</w:delText>
                </w:r>
              </w:del>
            </w:sdtContent>
          </w:sdt>
          <w:sdt>
            <w:sdtPr>
              <w:tag w:val="goog_rdk_1883"/>
            </w:sdtPr>
            <w:sdtContent>
              <w:ins w:author="Gill Mattheus" w:id="1051" w:date="2024-07-21T11:50:02Z">
                <w:r w:rsidDel="00000000" w:rsidR="00000000" w:rsidRPr="00000000">
                  <w:rPr>
                    <w:rtl w:val="0"/>
                  </w:rPr>
                </w:r>
              </w:ins>
            </w:sdtContent>
          </w:sdt>
        </w:p>
      </w:sdtContent>
    </w:sdt>
    <w:sdt>
      <w:sdtPr>
        <w:tag w:val="goog_rdk_1887"/>
      </w:sdtPr>
      <w:sdtContent>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Gill Mattheus" w:id="1052" w:date="2024-07-21T11:50:02Z">
                <w:rPr>
                  <w:rFonts w:ascii="Cambria" w:cs="Cambria" w:eastAsia="Cambria" w:hAnsi="Cambria"/>
                  <w:b w:val="0"/>
                  <w:i w:val="0"/>
                  <w:smallCaps w:val="0"/>
                  <w:strike w:val="0"/>
                  <w:color w:val="000000"/>
                  <w:sz w:val="24"/>
                  <w:szCs w:val="24"/>
                  <w:u w:val="none"/>
                  <w:shd w:fill="auto" w:val="clear"/>
                  <w:vertAlign w:val="baseline"/>
                </w:rPr>
              </w:rPrChange>
            </w:rPr>
          </w:pPr>
          <w:sdt>
            <w:sdtPr>
              <w:tag w:val="goog_rdk_1885"/>
            </w:sdtPr>
            <w:sdtContent>
              <w:ins w:author="Gill Mattheus" w:id="1051" w:date="2024-07-21T11:50: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alom aanvaard zou worden.</w:t>
                </w:r>
              </w:ins>
            </w:sdtContent>
          </w:sdt>
          <w:sdt>
            <w:sdtPr>
              <w:tag w:val="goog_rdk_1886"/>
            </w:sdtPr>
            <w:sdtContent>
              <w:r w:rsidDel="00000000" w:rsidR="00000000" w:rsidRPr="00000000">
                <w:rPr>
                  <w:rtl w:val="0"/>
                </w:rPr>
              </w:r>
            </w:sdtContent>
          </w:sdt>
        </w:p>
      </w:sdtContent>
    </w:sdt>
    <w:bookmarkStart w:colFirst="0" w:colLast="0" w:name="bookmark=id.2xcytpi" w:id="22"/>
    <w:bookmarkEnd w:id="22"/>
    <w:sdt>
      <w:sdtPr>
        <w:tag w:val="goog_rdk_1888"/>
      </w:sdtPr>
      <w:sdtContent>
        <w:p w:rsidR="00000000" w:rsidDel="00000000" w:rsidP="00000000" w:rsidRDefault="00000000" w:rsidRPr="00000000" w14:paraId="00000116">
          <w:pPr>
            <w:pStyle w:val="Heading3"/>
            <w:jc w:val="center"/>
            <w:rPr/>
            <w:pPrChange w:author="Gill Mattheus" w:id="0" w:date="2024-07-21T11:50:30Z">
              <w:pPr>
                <w:pStyle w:val="Heading3"/>
              </w:pPr>
            </w:pPrChange>
          </w:pPr>
          <w:r w:rsidDel="00000000" w:rsidR="00000000" w:rsidRPr="00000000">
            <w:rPr>
              <w:rtl w:val="0"/>
            </w:rPr>
            <w:t xml:space="preserve">Het laatste punt van centralisatie</w:t>
          </w:r>
        </w:p>
      </w:sdtContent>
    </w:sdt>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8 januari 2009, begon Bitcoin zijn reis met slechts één gebruiker: de ontwerper van het digitale valutasysteem zelf. Hoewel het waarschijnlijk is dat minimaal</w:t>
      </w:r>
      <w:sdt>
        <w:sdtPr>
          <w:tag w:val="goog_rdk_1889"/>
        </w:sdtPr>
        <w:sdtContent>
          <w:ins w:author="Gill Mattheus" w:id="1054" w:date="2024-07-21T11:53: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honderden</w:t>
            </w:r>
          </w:ins>
        </w:sdtContent>
      </w:sdt>
      <w:sdt>
        <w:sdtPr>
          <w:tag w:val="goog_rdk_1890"/>
        </w:sdtPr>
        <w:sdtContent>
          <w:del w:author="Gill Mattheus" w:id="1054" w:date="2024-07-21T11:53: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een paar honderd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mensen over het project hadden gehoord, na de aankondiging van Nakamoto in de Cryptography</w:t>
      </w:r>
      <w:sdt>
        <w:sdtPr>
          <w:tag w:val="goog_rdk_1891"/>
        </w:sdtPr>
        <w:sdtContent>
          <w:ins w:author="Gill Mattheus" w:id="1055" w:date="2024-07-21T11:56: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1892"/>
        </w:sdtPr>
        <w:sdtContent>
          <w:del w:author="Gill Mattheus" w:id="1055" w:date="2024-07-21T11:56: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mailinglijst, wijzen de gebrekkige betrokkenheid bij zijn e-mail en de eerder sceptische reacties erop, dat in de begindagen slechts een hand</w:t>
      </w:r>
      <w:sdt>
        <w:sdtPr>
          <w:tag w:val="goog_rdk_1893"/>
        </w:sdtPr>
        <w:sdtContent>
          <w:del w:author="Gill Mattheus" w:id="1056" w:date="2024-07-21T11:56: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je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vol mensen de software daadwerkelijk hadden geprobeerd (met Hal Finney die op 12 januari </w:t>
      </w:r>
      <w:sdt>
        <w:sdtPr>
          <w:tag w:val="goog_rdk_1894"/>
        </w:sdtPr>
        <w:sdtContent>
          <w:del w:author="Gill Mattheus" w:id="1057" w:date="2024-07-21T11:57: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berucht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allereerste transactie </w:t>
      </w:r>
      <w:sdt>
        <w:sdtPr>
          <w:tag w:val="goog_rdk_1895"/>
        </w:sdtPr>
        <w:sdtContent>
          <w:ins w:author="Gill Mattheus" w:id="1058" w:date="2024-07-21T11:58: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ooit </w:t>
            </w:r>
          </w:ins>
        </w:sdtContent>
      </w:sdt>
      <w:sdt>
        <w:sdtPr>
          <w:tag w:val="goog_rdk_1896"/>
        </w:sdtPr>
        <w:sdtContent>
          <w:del w:author="Gill Mattheus" w:id="1058" w:date="2024-07-21T11:58: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ooit ontving, direct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Nakamoto</w:t>
      </w:r>
      <w:sdt>
        <w:sdtPr>
          <w:tag w:val="goog_rdk_1897"/>
        </w:sdtPr>
        <w:sdtContent>
          <w:ins w:author="Gill Mattheus" w:id="1059" w:date="2024-07-21T11:58: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ontving</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Desondanks was het zaad</w:t>
      </w:r>
      <w:sdt>
        <w:sdtPr>
          <w:tag w:val="goog_rdk_1898"/>
        </w:sdtPr>
        <w:sdtContent>
          <w:ins w:author="Gill Mattheus" w:id="1060" w:date="2024-07-21T11:58: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geplant. Met een vastgestelde valutavoorraad, semi-anonimiteit, betalingen die resistent zijn tegen censuur, basale smart contract capaciteiten, en relatief snelle en goedkope wereldwijde transacties als inherent onderdeel van Bitcoin, was het klaar om </w:t>
      </w:r>
      <w:sdt>
        <w:sdtPr>
          <w:tag w:val="goog_rdk_1899"/>
        </w:sdtPr>
        <w:sdtContent>
          <w:ins w:author="Gill Mattheus" w:id="1061" w:date="2024-07-21T12:00: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gebruikt te worden</w:t>
            </w:r>
          </w:ins>
        </w:sdtContent>
      </w:sdt>
      <w:sdt>
        <w:sdtPr>
          <w:tag w:val="goog_rdk_1900"/>
        </w:sdtPr>
        <w:sdtContent>
          <w:del w:author="Gill Mattheus" w:id="1061" w:date="2024-07-21T12:00: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geadopteerd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901"/>
        </w:sdtPr>
        <w:sdtContent>
          <w:del w:author="Gill Mattheus" w:id="1062" w:date="2024-07-21T12:00:1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worden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door iedereen die </w:t>
      </w:r>
      <w:sdt>
        <w:sdtPr>
          <w:tag w:val="goog_rdk_1902"/>
        </w:sdtPr>
        <w:sdtContent>
          <w:del w:author="Gill Mattheus" w:id="1063" w:date="2024-07-21T12:00: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dacht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baat bij </w:t>
      </w:r>
      <w:sdt>
        <w:sdtPr>
          <w:tag w:val="goog_rdk_1903"/>
        </w:sdtPr>
        <w:sdtContent>
          <w:ins w:author="Gill Mattheus" w:id="1064" w:date="2024-07-21T12:00: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dacht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hebben.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Eén ding was duidelijk: als Bitcoin gebruikers zou aantrekken, zouden die uit eigen </w:t>
      </w:r>
      <w:sdt>
        <w:sdtPr>
          <w:tag w:val="goog_rdk_1904"/>
        </w:sdtPr>
        <w:sdtContent>
          <w:ins w:author="Gill Mattheus" w:id="1065" w:date="2024-07-21T12:01: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initiatief</w:t>
            </w:r>
          </w:ins>
        </w:sdtContent>
      </w:sdt>
      <w:sdt>
        <w:sdtPr>
          <w:tag w:val="goog_rdk_1905"/>
        </w:sdtPr>
        <w:sdtContent>
          <w:del w:author="Gill Mattheus" w:id="1065" w:date="2024-07-21T12:01: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beweging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komen. Bitcoin was een </w:t>
      </w:r>
      <w:sdt>
        <w:sdtPr>
          <w:tag w:val="goog_rdk_1906"/>
        </w:sdtPr>
        <w:sdtContent>
          <w:ins w:author="Gill Mattheus" w:id="1066" w:date="2024-07-21T12:01: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w:t>
            </w:r>
          </w:ins>
        </w:sdtContent>
      </w:sdt>
      <w:sdt>
        <w:sdtPr>
          <w:tag w:val="goog_rdk_1907"/>
        </w:sdtPr>
        <w:sdtContent>
          <w:del w:author="Gill Mattheus" w:id="1066" w:date="2024-07-21T12:01: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munteenheid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men gebruikte als en wanneer men ervoor koos om het te gebruiken, niet omdat iemand hen daartoe dwong. Terwijl het gebruik van fiatgeld bij wet verplicht was </w:t>
      </w:r>
      <w:sdt>
        <w:sdtPr>
          <w:tag w:val="goog_rdk_1908"/>
        </w:sdtPr>
        <w:sdtContent>
          <w:ins w:author="Gill Mattheus" w:id="1067" w:date="2024-07-21T12:01: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909"/>
        </w:sdtPr>
        <w:sdtContent>
          <w:del w:author="Gill Mattheus" w:id="1067" w:date="2024-07-21T12:01: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910"/>
        </w:sdtPr>
        <w:sdtContent>
          <w:ins w:author="Gill Mattheus" w:id="1068" w:date="2024-07-21T12:01:22Z">
            <w:sdt>
              <w:sdtPr>
                <w:tag w:val="goog_rdk_1911"/>
              </w:sdtPr>
              <w:sdtContent>
                <w:del w:author="Gill Mattheus" w:id="1067" w:date="2024-07-21T12:01: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het was het geld dat </w:t>
      </w:r>
      <w:sdt>
        <w:sdtPr>
          <w:tag w:val="goog_rdk_1912"/>
        </w:sdtPr>
        <w:sdtContent>
          <w:ins w:author="Gill Mattheus" w:id="1069" w:date="2024-07-21T12:03: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tenminste </w:t>
            </w:r>
          </w:ins>
        </w:sdtContent>
      </w:sdt>
      <w:sdt>
        <w:sdtPr>
          <w:tag w:val="goog_rdk_1913"/>
        </w:sdtPr>
        <w:sdtContent>
          <w:del w:author="Gill Mattheus" w:id="1069" w:date="2024-07-21T12:03: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minimaal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 het betalen van belasting moest worden gebruikt </w:t>
      </w:r>
      <w:sdt>
        <w:sdtPr>
          <w:tag w:val="goog_rdk_1914"/>
        </w:sdtPr>
        <w:sdtContent>
          <w:ins w:author="Gill Mattheus" w:id="1070" w:date="2024-07-21T12:03: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915"/>
        </w:sdtPr>
        <w:sdtContent>
          <w:del w:author="Gill Mattheus" w:id="1070" w:date="2024-07-21T12:03: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916"/>
        </w:sdtPr>
        <w:sdtContent>
          <w:ins w:author="Gill Mattheus" w:id="1071" w:date="2024-07-21T12:03:45Z">
            <w:sdt>
              <w:sdtPr>
                <w:tag w:val="goog_rdk_1917"/>
              </w:sdtPr>
              <w:sdtContent>
                <w:del w:author="Gill Mattheus" w:id="1070" w:date="2024-07-21T12:03: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zou het verzenden en ontvangen van bitcoin volledig vrijwillig zijn.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Uiteindelijk kwamen er inderdaad gebruikers. Ondanks een zeer traag eerste jaar, begon Bitcoin in de loop van 2010 </w:t>
      </w:r>
      <w:sdt>
        <w:sdtPr>
          <w:tag w:val="goog_rdk_1918"/>
        </w:sdtPr>
        <w:sdtContent>
          <w:ins w:author="Gill Mattheus" w:id="1072" w:date="2024-07-21T12:04: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best wat</w:t>
            </w:r>
          </w:ins>
        </w:sdtContent>
      </w:sdt>
      <w:sdt>
        <w:sdtPr>
          <w:tag w:val="goog_rdk_1919"/>
        </w:sdtPr>
        <w:sdtContent>
          <w:del w:author="Gill Mattheus" w:id="1072" w:date="2024-07-21T12:04:5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wat echte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aantrekkingskracht te krijgen. Het volume van de transacties begon langzaam toe te nemen, nieuwe ontwikkelaars ontdekten het project, en er vormde zich een kleine online gemeenschap op een internetforum dat gewijd was aan het project voor elektronisch geld.</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 is het moment waarop Satoshi Nakamoto het laatste aanzienlijke punt van centralisatie uit het project verwijderde: zichzelf.</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pseudonieme </w:t>
      </w:r>
      <w:sdt>
        <w:sdtPr>
          <w:tag w:val="goog_rdk_1920"/>
        </w:sdtPr>
        <w:sdtContent>
          <w:ins w:author="Gill Mattheus" w:id="1073" w:date="2024-07-21T12:06: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maker</w:t>
            </w:r>
          </w:ins>
        </w:sdtContent>
      </w:sdt>
      <w:sdt>
        <w:sdtPr>
          <w:tag w:val="goog_rdk_1921"/>
        </w:sdtPr>
        <w:sdtContent>
          <w:del w:author="Gill Mattheus" w:id="1073" w:date="2024-07-21T12:06: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schepper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Bitcoin had aanvankelijk een leidende rol in de voortzetting van de softwareontwikkeling en had een grote invloed op de richting van het </w:t>
      </w:r>
      <w:sdt>
        <w:sdtPr>
          <w:tag w:val="goog_rdk_1922"/>
        </w:sdtPr>
        <w:sdtContent>
          <w:ins w:author="Gill Mattheus" w:id="1074" w:date="2024-07-21T12:07: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gratis</w:t>
            </w:r>
          </w:ins>
        </w:sdtContent>
      </w:sdt>
      <w:sdt>
        <w:sdtPr>
          <w:tag w:val="goog_rdk_1923"/>
        </w:sdtPr>
        <w:sdtContent>
          <w:del w:author="Gill Mattheus" w:id="1074" w:date="2024-07-21T12:07: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vrije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open source project. Maar toen de digitale valuta in populariteit begon te groeien, begon Nakamoto zich langzaam terug te trekken. Uiteindelijk, tegen het einde van 2010, stopte hij volledig met het reageren op berichten en verwijderde hij zijn contactgegevens van de bitcoin.org-website.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Technisch gezien was het verdwijnen van Nakamoto onbelangrijk. De mysterieuze ontwikkelaar had eigenlijk geen controle over Bitcoin: het bestond als een peer-to-peer netwerk dat werd bediend door gebruikers over de hele wereld. Maar in de praktijk had de </w:t>
      </w:r>
      <w:sdt>
        <w:sdtPr>
          <w:tag w:val="goog_rdk_1924"/>
        </w:sdtPr>
        <w:sdtContent>
          <w:ins w:author="Gill Mattheus" w:id="1075" w:date="2024-07-21T12:08: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maker</w:t>
            </w:r>
          </w:ins>
        </w:sdtContent>
      </w:sdt>
      <w:sdt>
        <w:sdtPr>
          <w:tag w:val="goog_rdk_1925"/>
        </w:sdtPr>
        <w:sdtContent>
          <w:del w:author="Gill Mattheus" w:id="1075" w:date="2024-07-21T12:08: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schepper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het project </w:t>
      </w:r>
      <w:sdt>
        <w:sdtPr>
          <w:tag w:val="goog_rdk_1926"/>
        </w:sdtPr>
        <w:sdtContent>
          <w:del w:author="Gill Mattheus" w:id="1076" w:date="2024-07-21T12:09: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vanzelfsprekend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 </w:t>
      </w:r>
      <w:sdt>
        <w:sdtPr>
          <w:tag w:val="goog_rdk_1927"/>
        </w:sdtPr>
        <w:sdtContent>
          <w:ins w:author="Gill Mattheus" w:id="1077" w:date="2024-07-21T12:10: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inspraak</w:t>
            </w:r>
          </w:ins>
        </w:sdtContent>
      </w:sdt>
      <w:sdt>
        <w:sdtPr>
          <w:tag w:val="goog_rdk_1928"/>
        </w:sdtPr>
        <w:sdtContent>
          <w:del w:author="Gill Mattheus" w:id="1077" w:date="2024-07-21T12:10:1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autoriteit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 codeveranderingen </w:t>
      </w:r>
      <w:sdt>
        <w:sdtPr>
          <w:tag w:val="goog_rdk_1929"/>
        </w:sdtPr>
        <w:sdtContent>
          <w:ins w:author="Gill Mattheus" w:id="1078" w:date="2024-07-21T12:10: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voor te leggen.</w:t>
            </w:r>
          </w:ins>
        </w:sdtContent>
      </w:sdt>
      <w:sdt>
        <w:sdtPr>
          <w:tag w:val="goog_rdk_1930"/>
        </w:sdtPr>
        <w:sdtContent>
          <w:del w:author="Gill Mattheus" w:id="1078" w:date="2024-07-21T12:10: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dicteren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932"/>
        </w:sdtPr>
        <w:sdtContent>
          <w:ins w:author="Gill Mattheus" w:id="1079" w:date="2024-07-21T12:11: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w:t>
            </w:r>
          </w:ins>
        </w:sdtContent>
      </w:sdt>
      <w:sdt>
        <w:sdtPr>
          <w:tag w:val="goog_rdk_1933"/>
        </w:sdtPr>
        <w:sdtContent>
          <w:del w:author="Gill Mattheus" w:id="1079" w:date="2024-07-21T12:11:1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Als logisch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gevolg kon Satoshi Nakamoto de regels van het systeem bepalen, en tijdens zijn periode als hoofdontwikkelaar heeft hij inderdaad enkele wijzigingen aangebracht in deze regels. Hij verwijderde bijvoorbeeld functionaliteit uit Script die hij als potentieel gevaarlijk beschouwde, terwijl hij tegelijkertijd bepaalde beperkingen toevoegde aan het protocol om de </w:t>
      </w:r>
      <w:sdt>
        <w:sdtPr>
          <w:tag w:val="goog_rdk_1934"/>
        </w:sdtPr>
        <w:sdtContent>
          <w:ins w:author="Gill Mattheus" w:id="1080" w:date="2024-07-21T12:12: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vereisten tot middelen</w:t>
            </w:r>
          </w:ins>
        </w:sdtContent>
      </w:sdt>
      <w:sdt>
        <w:sdtPr>
          <w:tag w:val="goog_rdk_1935"/>
        </w:sdtPr>
        <w:sdtContent>
          <w:del w:author="Gill Mattheus" w:id="1080" w:date="2024-07-21T12:12: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hulpbronvereisten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 beperken en een soepele werking te garanderen.</w:t>
      </w:r>
      <w:sdt>
        <w:sdtPr>
          <w:tag w:val="goog_rdk_1936"/>
        </w:sdtPr>
        <w:sdtContent>
          <w:ins w:author="Gill Mattheus" w:id="1081" w:date="2024-07-21T12:12:3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937"/>
        </w:sdtPr>
        <w:sdtContent>
          <w:del w:author="Gill Mattheus" w:id="1081" w:date="2024-07-21T12:12:34Z">
            <w:r w:rsidDel="00000000" w:rsidR="00000000" w:rsidRPr="00000000">
              <w:fldChar w:fldCharType="begin"/>
            </w:r>
            <w:r w:rsidDel="00000000" w:rsidR="00000000" w:rsidRPr="00000000">
              <w:delInstrText xml:space="preserve">HYPERLINK "about:blank"</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296</w:delText>
            </w:r>
            <w:r w:rsidDel="00000000" w:rsidR="00000000" w:rsidRPr="00000000">
              <w:fldChar w:fldCharType="end"/>
            </w:r>
          </w:del>
        </w:sdtContent>
      </w:sdt>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de begindagen was dit type leiderschap waarschijnlijk noodzakelijk. Bitcoin was een klein project met experimentele software en het was handig om cruciale oplossingen snel en eenzijdig uit te rollen. Maar op lange termijn zou Nakamoto</w:t>
      </w:r>
      <w:sdt>
        <w:sdtPr>
          <w:tag w:val="goog_rdk_1938"/>
        </w:sdtPr>
        <w:sdtContent>
          <w:del w:author="Gill Mattheus" w:id="1082" w:date="2024-07-21T12:49: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invloed een risico kunnen vormen: als projectleider kon hij het doelwit worden van toezichthouders, afpersers of verschillende vormen van corruptie. Aan de andere kant, hij zou zijn verstand kunnen verliezen en Bitcoin in gevaar </w:t>
      </w:r>
      <w:sdt>
        <w:sdtPr>
          <w:tag w:val="goog_rdk_1939"/>
        </w:sdtPr>
        <w:sdtContent>
          <w:del w:author="Gill Mattheus" w:id="1083" w:date="2024-07-21T12:52: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kunnen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brengen door enkel zijn eigen </w:t>
      </w:r>
      <w:sdt>
        <w:sdtPr>
          <w:tag w:val="goog_rdk_1940"/>
        </w:sdtPr>
        <w:sdtContent>
          <w:ins w:author="Gill Mattheus" w:id="1084" w:date="2024-07-21T12:52: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gemoedstoestand</w:t>
            </w:r>
          </w:ins>
        </w:sdtContent>
      </w:sdt>
      <w:sdt>
        <w:sdtPr>
          <w:tag w:val="goog_rdk_1941"/>
        </w:sdtPr>
        <w:sdtContent>
          <w:del w:author="Gill Mattheus" w:id="1084" w:date="2024-07-21T12:52: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grillen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 Nakamoto weg, had niemand een vergelijkbaar natuurlijk gezag over het project. Aan het eind van 2010 werd Bitcoin echt gedecentraliseerd.</w:t>
      </w:r>
    </w:p>
    <w:bookmarkStart w:colFirst="0" w:colLast="0" w:name="bookmark=id.1ci93xb" w:id="23"/>
    <w:bookmarkEnd w:id="23"/>
    <w:sdt>
      <w:sdtPr>
        <w:tag w:val="goog_rdk_1942"/>
      </w:sdtPr>
      <w:sdtContent>
        <w:p w:rsidR="00000000" w:rsidDel="00000000" w:rsidP="00000000" w:rsidRDefault="00000000" w:rsidRPr="00000000" w14:paraId="00000121">
          <w:pPr>
            <w:pStyle w:val="Heading3"/>
            <w:jc w:val="center"/>
            <w:rPr/>
            <w:pPrChange w:author="Gill Mattheus" w:id="0" w:date="2024-07-21T12:54:13Z">
              <w:pPr>
                <w:pStyle w:val="Heading3"/>
              </w:pPr>
            </w:pPrChange>
          </w:pPr>
          <w:r w:rsidDel="00000000" w:rsidR="00000000" w:rsidRPr="00000000">
            <w:rPr>
              <w:rtl w:val="0"/>
            </w:rPr>
            <w:t xml:space="preserve">Het Bitcoin Project</w:t>
          </w:r>
        </w:p>
      </w:sdtContent>
    </w:sdt>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Vandaag de dag wordt de code van Bitcoin onderhouden en ontwikkeld door een open gemeenschap van vrijwillige programmeurs van over de hele wereld. Of ze nu bewogen zijn door ideologische redenen, geïnteresseerd zijn in de technologie, worden gesponsord door een bedrijf dat een belang heeft in het project, of om een andere reden, ze nemen het op zich om Bitcoin up-to-date te houden en te verbeteren waar ze maar kunnen.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deel van dit werk bestaat </w:t>
      </w:r>
      <w:sdt>
        <w:sdtPr>
          <w:tag w:val="goog_rdk_1943"/>
        </w:sdtPr>
        <w:sdtContent>
          <w:ins w:author="Gill Mattheus" w:id="1086" w:date="2024-07-21T12:55: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simpelweg</w:t>
            </w:r>
          </w:ins>
        </w:sdtContent>
      </w:sdt>
      <w:sdt>
        <w:sdtPr>
          <w:tag w:val="goog_rdk_1944"/>
        </w:sdtPr>
        <w:sdtContent>
          <w:del w:author="Gill Mattheus" w:id="1086" w:date="2024-07-21T12:55: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eenvoudigweg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uit het updaten van de software. Iedereen met de juiste vaardigheden kan de bestaande code verbeteren, nieuwe code toevoegen, of het werk van anderen controleren. Volgens de Wet van Linus, zou de kwaliteit van de Bitcoin</w:t>
      </w:r>
      <w:sdt>
        <w:sdtPr>
          <w:tag w:val="goog_rdk_1945"/>
        </w:sdtPr>
        <w:sdtContent>
          <w:del w:author="Gill Mattheus" w:id="1087" w:date="2024-07-21T12:57: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moeten verbeteren naarmate meer ontwikkelaars hieraan werken: </w:t>
      </w:r>
      <w:sdt>
        <w:sdtPr>
          <w:tag w:val="goog_rdk_1946"/>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1088" w:date="2024-07-21T12:58:26Z">
                <w:rPr>
                  <w:rFonts w:ascii="Cambria" w:cs="Cambria" w:eastAsia="Cambria" w:hAnsi="Cambria"/>
                  <w:b w:val="0"/>
                  <w:i w:val="0"/>
                  <w:smallCaps w:val="0"/>
                  <w:strike w:val="0"/>
                  <w:color w:val="000000"/>
                  <w:sz w:val="24"/>
                  <w:szCs w:val="24"/>
                  <w:u w:val="none"/>
                  <w:shd w:fill="auto" w:val="clear"/>
                  <w:vertAlign w:val="baseline"/>
                </w:rPr>
              </w:rPrChange>
            </w:rPr>
            <w:t xml:space="preserve">met genoeg ogen, zijn alle bugs oppervlakkig</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Daarnaast kunnen </w:t>
      </w:r>
      <w:sdt>
        <w:sdtPr>
          <w:tag w:val="goog_rdk_1947"/>
        </w:sdtPr>
        <w:sdtContent>
          <w:del w:author="Gill Mattheus" w:id="1089" w:date="2024-07-21T12:58: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er ook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 Bitcoin</w:t>
      </w:r>
      <w:sdt>
        <w:sdtPr>
          <w:tag w:val="goog_rdk_1948"/>
        </w:sdtPr>
        <w:sdtContent>
          <w:ins w:author="Gill Mattheus" w:id="1090" w:date="2024-07-21T12:58: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protocol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ook</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nieuwe functies worden toegevoegd </w:t>
      </w:r>
      <w:sdt>
        <w:sdtPr>
          <w:tag w:val="goog_rdk_1949"/>
        </w:sdtPr>
        <w:sdtContent>
          <w:del w:author="Gill Mattheus" w:id="1091" w:date="2024-07-21T12:59: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aan het protocol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zo het systeem </w:t>
      </w:r>
      <w:sdt>
        <w:sdtPr>
          <w:tag w:val="goog_rdk_1950"/>
        </w:sdtPr>
        <w:sdtContent>
          <w:del w:author="Gill Mattheus" w:id="1092" w:date="2024-07-21T13:0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te laten overwinnen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enkele van de originele beperkingen op domeinen </w:t>
      </w:r>
      <w:sdt>
        <w:sdtPr>
          <w:tag w:val="goog_rdk_1951"/>
        </w:sdtPr>
        <w:sdtContent>
          <w:ins w:author="Gill Mattheus" w:id="1093" w:date="2024-07-21T13:02: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laten overkomen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zoals schaalbaarheid en privacy. Bijvoorbeeld kan Script uitgebreid worden om nieuwe uitgavevoorwaarden te bieden, meer soorten </w:t>
      </w:r>
      <w:sdt>
        <w:sdtPr>
          <w:tag w:val="goog_rdk_1952"/>
        </w:sdtPr>
        <w:sdtContent>
          <w:ins w:author="Gill Mattheus" w:id="1094" w:date="2024-07-21T13:02: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smart contracts</w:t>
            </w:r>
          </w:ins>
        </w:sdtContent>
      </w:sdt>
      <w:sdt>
        <w:sdtPr>
          <w:tag w:val="goog_rdk_1953"/>
        </w:sdtPr>
        <w:sdtContent>
          <w:del w:author="Gill Mattheus" w:id="1094" w:date="2024-07-21T13:02: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slimme contracten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mogelijk te maken, en zelfs volledig nieuwe betalingslagen bovenop het </w:t>
      </w:r>
      <w:sdt>
        <w:sdtPr>
          <w:tag w:val="goog_rdk_1954"/>
        </w:sdtPr>
        <w:sdtContent>
          <w:ins w:author="Gill Mattheus" w:id="1095" w:date="2024-07-21T13:0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basis</w:t>
            </w:r>
          </w:ins>
        </w:sdtContent>
      </w:sdt>
      <w:sdt>
        <w:sdtPr>
          <w:tag w:val="goog_rdk_1955"/>
        </w:sdtPr>
        <w:sdtContent>
          <w:del w:author="Gill Mattheus" w:id="1095" w:date="2024-07-21T13:0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basale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protocol mogelijk te maken, vergelijkbaar met wat Joris A. Donald en Hal Finney suggereerden in hun eerste reacties op Nakamoto</w:t>
      </w:r>
      <w:sdt>
        <w:sdtPr>
          <w:tag w:val="goog_rdk_1956"/>
        </w:sdtPr>
        <w:sdtContent>
          <w:del w:author="Gill Mattheus" w:id="1096" w:date="2024-07-21T13:03:1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whitepaper.</w:t>
      </w:r>
      <w:sdt>
        <w:sdtPr>
          <w:tag w:val="goog_rdk_1957"/>
        </w:sdtPr>
        <w:sdtContent>
          <w:ins w:author="Gill Mattheus" w:id="1097" w:date="2024-07-21T13:01: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/footnote{29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958"/>
        </w:sdtPr>
        <w:sdtContent>
          <w:del w:author="Gill Mattheus" w:id="1097" w:date="2024-07-21T13:01: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[^297]</w:delText>
            </w:r>
          </w:del>
        </w:sdtContent>
      </w:sdt>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betekent niet dat iedereen zomaar elke wijziging kan aanbrengen aan de code van Bitcoin en die naar eigen inzicht over het netwerk kan uitrollen. In een samenwerkingsverband moet de ontwikkel</w:t>
      </w:r>
      <w:sdt>
        <w:sdtPr>
          <w:tag w:val="goog_rdk_1959"/>
        </w:sdtPr>
        <w:sdtContent>
          <w:ins w:author="Gill Mattheus" w:id="1098" w:date="2024-07-21T13:03: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ings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gemeenschap over het algemeen akkoord gaan met een wijziging van de originele codebasis (nu “Bitcoin Core” genoemd), en dit is nog meer het geval wanneer de wijzigingen effect hebben op de regels van het Bitcoin</w:t>
      </w:r>
      <w:sdt>
        <w:sdtPr>
          <w:tag w:val="goog_rdk_1960"/>
        </w:sdtPr>
        <w:sdtContent>
          <w:del w:author="Gill Mattheus" w:id="1099" w:date="2024-07-21T13:04: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protocol. Zonder </w:t>
      </w:r>
      <w:sdt>
        <w:sdtPr>
          <w:tag w:val="goog_rdk_1961"/>
        </w:sdtPr>
        <w:sdtContent>
          <w:ins w:author="Gill Mattheus" w:id="1100" w:date="2024-07-21T13:06: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ruime</w:t>
            </w:r>
          </w:ins>
        </w:sdtContent>
      </w:sdt>
      <w:sdt>
        <w:sdtPr>
          <w:tag w:val="goog_rdk_1962"/>
        </w:sdtPr>
        <w:sdtContent>
          <w:del w:author="Gill Mattheus" w:id="1100" w:date="2024-07-21T13:06: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brede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consensus, zal een verandering meestal niet doorgevoerd worden.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964"/>
        </w:sdtPr>
        <w:sdtContent>
          <w:ins w:author="Gill Mattheus" w:id="1101" w:date="2024-07-21T13:06: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Dit terzijde</w:t>
            </w:r>
          </w:ins>
        </w:sdtContent>
      </w:sdt>
      <w:sdt>
        <w:sdtPr>
          <w:tag w:val="goog_rdk_1965"/>
        </w:sdtPr>
        <w:sdtContent>
          <w:del w:author="Gill Mattheus" w:id="1101" w:date="2024-07-21T13:06: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Dat gezegd hebbende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omdat Bitcoin bestaat uit </w:t>
      </w:r>
      <w:sdt>
        <w:sdtPr>
          <w:tag w:val="goog_rdk_1966"/>
        </w:sdtPr>
        <w:sdtContent>
          <w:ins w:author="Gill Mattheus" w:id="1102" w:date="2024-07-21T13:06: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gratis</w:t>
            </w:r>
          </w:ins>
        </w:sdtContent>
      </w:sdt>
      <w:sdt>
        <w:sdtPr>
          <w:tag w:val="goog_rdk_1967"/>
        </w:sdtPr>
        <w:sdtContent>
          <w:del w:author="Gill Mattheus" w:id="1102" w:date="2024-07-21T13:06: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vrije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open source software, kan elke ontwikkelaar een </w:t>
      </w:r>
      <w:sdt>
        <w:sdtPr>
          <w:tag w:val="goog_rdk_1968"/>
        </w:sdtPr>
        <w:sdtContent>
          <w:ins w:author="Gill Mattheus" w:id="1103" w:date="2024-07-21T13:07: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fork</w:t>
            </w:r>
          </w:ins>
        </w:sdtContent>
      </w:sdt>
      <w:sdt>
        <w:sdtPr>
          <w:tag w:val="goog_rdk_1969"/>
        </w:sdtPr>
        <w:sdtContent>
          <w:del w:author="Gill Mattheus" w:id="1103" w:date="2024-07-21T13:07: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aftakking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(kopie) van deze codebasis maken en wijzigingen aanbrengen in deze nieuwe versie van de software. Ze zijn ook vrij om deze software te gebruiken en te verspreiden onder anderen. Echter, geen enkele ontwikkelaar </w:t>
      </w:r>
      <w:sdt>
        <w:sdtPr>
          <w:tag w:val="goog_rdk_1970"/>
        </w:sdtPr>
        <w:sdtContent>
          <w:ins w:author="Gill Mattheus" w:id="1104" w:date="2024-07-21T13:08: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971"/>
        </w:sdtPr>
        <w:sdtContent>
          <w:del w:author="Gill Mattheus" w:id="1104" w:date="2024-07-21T13:08: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972"/>
        </w:sdtPr>
        <w:sdtContent>
          <w:ins w:author="Gill Mattheus" w:id="1105" w:date="2024-07-21T13:08:03Z">
            <w:sdt>
              <w:sdtPr>
                <w:tag w:val="goog_rdk_1973"/>
              </w:sdtPr>
              <w:sdtContent>
                <w:del w:author="Gill Mattheus" w:id="1104" w:date="2024-07-21T13:08:0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ze nu bijdragen aan Bitcoin Core of aan een </w:t>
      </w:r>
      <w:sdt>
        <w:sdtPr>
          <w:tag w:val="goog_rdk_1974"/>
        </w:sdtPr>
        <w:sdtContent>
          <w:ins w:author="Gill Mattheus" w:id="1106" w:date="2024-07-21T13:07: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fork</w:t>
            </w:r>
          </w:ins>
        </w:sdtContent>
      </w:sdt>
      <w:sdt>
        <w:sdtPr>
          <w:tag w:val="goog_rdk_1975"/>
        </w:sdtPr>
        <w:sdtContent>
          <w:del w:author="Gill Mattheus" w:id="1106" w:date="2024-07-21T13:07: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aftakking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976"/>
        </w:sdtPr>
        <w:sdtContent>
          <w:ins w:author="Gill Mattheus" w:id="1107" w:date="2024-07-21T13:08: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1977"/>
        </w:sdtPr>
        <w:sdtContent>
          <w:del w:author="Gill Mattheus" w:id="1107" w:date="2024-07-21T13:08: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1978"/>
        </w:sdtPr>
        <w:sdtContent>
          <w:ins w:author="Gill Mattheus" w:id="1108" w:date="2024-07-21T13:08:06Z">
            <w:sdt>
              <w:sdtPr>
                <w:tag w:val="goog_rdk_1979"/>
              </w:sdtPr>
              <w:sdtContent>
                <w:del w:author="Gill Mattheus" w:id="1107" w:date="2024-07-21T13:08:0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heeft de macht om hun software op te dringen aan gebruikers.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Inderdaad, het zijn de gebruikers, niet de ontwikkelaars die uiteindelijk beslissen welke code ze willen gebruiken. Ze kunnen altijd besluiten een verandering niet te accepteren door te weigeren </w:t>
      </w:r>
      <w:sdt>
        <w:sdtPr>
          <w:tag w:val="goog_rdk_1980"/>
        </w:sdtPr>
        <w:sdtContent>
          <w:ins w:author="Gill Mattheus" w:id="1109" w:date="2024-07-21T13:09: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nieuwe </w:t>
      </w:r>
      <w:sdt>
        <w:sdtPr>
          <w:tag w:val="goog_rdk_1981"/>
        </w:sdtPr>
        <w:sdtContent>
          <w:del w:author="Gill Mattheus" w:id="1110" w:date="2024-07-21T13:08: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software-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 te downloaden en te installeren, en in plaats daarvan te blijven werken met de Bitcoin</w:t>
      </w:r>
      <w:sdt>
        <w:sdtPr>
          <w:tag w:val="goog_rdk_1982"/>
        </w:sdtPr>
        <w:sdtContent>
          <w:del w:author="Gill Mattheus" w:id="1111" w:date="2024-07-21T13:09: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die ze al gebruikten. Het tegenovergestelde is ook waar: gebruikers kunnen een nieuwe versie van de software (of een</w:t>
      </w:r>
      <w:sdt>
        <w:sdtPr>
          <w:tag w:val="goog_rdk_1983"/>
        </w:sdtPr>
        <w:sdtContent>
          <w:ins w:author="Gill Mattheus" w:id="1112" w:date="2024-07-21T13:09: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der welke</w:t>
            </w:r>
          </w:ins>
        </w:sdtContent>
      </w:sdt>
      <w:sdt>
        <w:sdtPr>
          <w:tag w:val="goog_rdk_1984"/>
        </w:sdtPr>
        <w:sdtContent>
          <w:del w:author="Gill Mattheus" w:id="1112" w:date="2024-07-21T13:09: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willekeurige </w:delText>
            </w:r>
          </w:del>
        </w:sdtContent>
      </w:sdt>
      <w:sdt>
        <w:sdtPr>
          <w:tag w:val="goog_rdk_1985"/>
        </w:sdtPr>
        <w:sdtContent>
          <w:ins w:author="Gill Mattheus" w:id="1112" w:date="2024-07-21T13:09: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fork) </w:t>
      </w:r>
      <w:sdt>
        <w:sdtPr>
          <w:tag w:val="goog_rdk_1986"/>
        </w:sdtPr>
        <w:sdtContent>
          <w:ins w:author="Gill Mattheus" w:id="1113" w:date="2024-07-21T13:09: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aanvaarden</w:t>
            </w:r>
          </w:ins>
        </w:sdtContent>
      </w:sdt>
      <w:sdt>
        <w:sdtPr>
          <w:tag w:val="goog_rdk_1987"/>
        </w:sdtPr>
        <w:sdtContent>
          <w:del w:author="Gill Mattheus" w:id="1113" w:date="2024-07-21T13:09:4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adopteren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een verandering bevat. Bij Bitcoin is niemand de baas… en is iedereen de baas.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1989"/>
        </w:sdtPr>
        <w:sdtContent>
          <w:ins w:author="Gill Mattheus" w:id="1114" w:date="2024-07-21T13:1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Het</w:t>
            </w:r>
          </w:ins>
        </w:sdtContent>
      </w:sdt>
      <w:sdt>
        <w:sdtPr>
          <w:tag w:val="goog_rdk_1990"/>
        </w:sdtPr>
        <w:sdtContent>
          <w:del w:author="Gill Mattheus" w:id="1114" w:date="2024-07-21T13:1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Bitcoin-ecosysteem heeft in de loop der jaren zeker de introductie van verschillende nieuwe softwareversies gezien. Sommige daarvan zijn volledige herimplementaties van het Bitcoin</w:t>
      </w:r>
      <w:sdt>
        <w:sdtPr>
          <w:tag w:val="goog_rdk_1991"/>
        </w:sdtPr>
        <w:sdtContent>
          <w:del w:author="Gill Mattheus" w:id="1115" w:date="2024-07-21T13:15:3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protocol, met </w:t>
      </w:r>
      <w:sdt>
        <w:sdtPr>
          <w:tag w:val="goog_rdk_1992"/>
        </w:sdtPr>
        <w:sdtContent>
          <w:ins w:author="Gill Mattheus" w:id="1116" w:date="2024-07-21T13:15: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geheel</w:t>
            </w:r>
          </w:ins>
        </w:sdtContent>
      </w:sdt>
      <w:sdt>
        <w:sdtPr>
          <w:tag w:val="goog_rdk_1993"/>
        </w:sdtPr>
        <w:sdtContent>
          <w:del w:author="Gill Mattheus" w:id="1116" w:date="2024-07-21T13:15:5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volledig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nieuwe code. Anderen zijn afsplitsingen van Bitcoin Core met enkele relatief kleine aanpassingen om beter aan persoonlijke voorkeuren te voldoen. Weer anderen zijn gespecialiseerde programma’s die zich concentreren op een specifieke taak, zoals het </w:t>
      </w:r>
      <w:sdt>
        <w:sdtPr>
          <w:tag w:val="goog_rdk_1994"/>
        </w:sdtPr>
        <w:sdtContent>
          <w:ins w:author="Gill Mattheus" w:id="1117" w:date="2024-07-21T13:16: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delven</w:t>
            </w:r>
          </w:ins>
        </w:sdtContent>
      </w:sdt>
      <w:sdt>
        <w:sdtPr>
          <w:tag w:val="goog_rdk_1995"/>
        </w:sdtPr>
        <w:sdtContent>
          <w:del w:author="Gill Mattheus" w:id="1117" w:date="2024-07-21T13:16: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minen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er zijn zelfs versies van de software die bewust afwijken van de bestaande regels van het Bitcoin</w:t>
      </w:r>
      <w:sdt>
        <w:sdtPr>
          <w:tag w:val="goog_rdk_1996"/>
        </w:sdtPr>
        <w:sdtContent>
          <w:del w:author="Gill Mattheus" w:id="1118" w:date="2024-07-21T13:16:3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protocol.</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Toch heeft dit niet tot chaos geleid. De meeste gebruikers </w:t>
      </w:r>
      <w:sdt>
        <w:sdtPr>
          <w:tag w:val="goog_rdk_1997"/>
        </w:sdtPr>
        <w:sdtContent>
          <w:ins w:author="Gill Mattheus" w:id="1119" w:date="2024-07-21T13:19: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willen</w:t>
            </w:r>
          </w:ins>
        </w:sdtContent>
      </w:sdt>
      <w:sdt>
        <w:sdtPr>
          <w:tag w:val="goog_rdk_1998"/>
        </w:sdtPr>
        <w:sdtContent>
          <w:del w:author="Gill Mattheus" w:id="1119" w:date="2024-07-21T13:19: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zouden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geen veranderingen </w:t>
      </w:r>
      <w:sdt>
        <w:sdtPr>
          <w:tag w:val="goog_rdk_1999"/>
        </w:sdtPr>
        <w:sdtContent>
          <w:del w:author="Gill Mattheus" w:id="1120" w:date="2024-07-21T13:19: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willen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aanbrengen die de waarde van hun munten zouden verminderen, zoals code die inflatie van de </w:t>
      </w:r>
      <w:sdt>
        <w:sdtPr>
          <w:tag w:val="goog_rdk_2000"/>
        </w:sdtPr>
        <w:sdtContent>
          <w:ins w:author="Gill Mattheus" w:id="1121" w:date="2024-07-21T13:17: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w:t>
            </w:r>
          </w:ins>
        </w:sdtContent>
      </w:sdt>
      <w:sdt>
        <w:sdtPr>
          <w:tag w:val="goog_rdk_2001"/>
        </w:sdtPr>
        <w:sdtContent>
          <w:del w:author="Gill Mattheus" w:id="1121" w:date="2024-07-21T13:17: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munteenheid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introduceert voorbij de limiet van eenentwintig miljoen, of een versie van de software die het niet eens zou kunnen worden met de rest van het netwerk. Integendeel, gebruikers, handelend in hun eigen belang, hebben de neiging alleen waardevolle veranderingen te accepteren; upgrades die het protocol sterker maken, </w:t>
      </w:r>
      <w:sdt>
        <w:sdtPr>
          <w:tag w:val="goog_rdk_2002"/>
        </w:sdtPr>
        <w:sdtContent>
          <w:ins w:author="Gill Mattheus" w:id="1122" w:date="2024-07-21T13:17: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nodes</w:t>
            </w:r>
          </w:ins>
        </w:sdtContent>
      </w:sdt>
      <w:sdt>
        <w:sdtPr>
          <w:tag w:val="goog_rdk_2003"/>
        </w:sdtPr>
        <w:sdtContent>
          <w:del w:author="Gill Mattheus" w:id="1122" w:date="2024-07-21T13:17: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knooppunten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efficiënter, en het netwerk betrouwbaarder.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de meer dan tien jaar sinds Satoshi Nakamoto vertrok, hebben ontwikkelaars en gebruikers zich op eigen kracht georganiseerd om gezamenlijk tot een zeer betrouwbaar Bitcoin</w:t>
      </w:r>
      <w:sdt>
        <w:sdtPr>
          <w:tag w:val="goog_rdk_2004"/>
        </w:sdtPr>
        <w:sdtContent>
          <w:del w:author="Gill Mattheus" w:id="1123" w:date="2024-07-21T13:19: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protocol te komen: nieuwe blokken worden ongeveer elke tien minuten gevonden, splitsingen in de </w:t>
      </w:r>
      <w:sdt>
        <w:sdtPr>
          <w:tag w:val="goog_rdk_2005"/>
        </w:sdtPr>
        <w:sdtContent>
          <w:ins w:author="Gill Mattheus" w:id="1124" w:date="2024-07-21T13:1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block chain</w:t>
            </w:r>
          </w:ins>
        </w:sdtContent>
      </w:sdt>
      <w:sdt>
        <w:sdtPr>
          <w:tag w:val="goog_rdk_2006"/>
        </w:sdtPr>
        <w:sdtContent>
          <w:del w:author="Gill Mattheus" w:id="1124" w:date="2024-07-21T13:19:4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blokketen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zijn zeldzaam en kortstondig, en dubbele uitgaven zijn onbestaande. Ondertussen zijn het aantal gebruiksmogelijkheden, het totale transactievolume en de marktwaarde van Bitcoin spectaculair toegenomen.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een wereld met </w:t>
      </w:r>
      <w:sdt>
        <w:sdtPr>
          <w:tag w:val="goog_rdk_2007"/>
        </w:sdtPr>
        <w:sdtContent>
          <w:ins w:author="Gill Mattheus" w:id="1125" w:date="2024-07-21T13:20: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bovenaf</w:t>
            </w:r>
          </w:ins>
        </w:sdtContent>
      </w:sdt>
      <w:sdt>
        <w:sdtPr>
          <w:tag w:val="goog_rdk_2008"/>
        </w:sdtPr>
        <w:sdtContent>
          <w:del w:author="Gill Mattheus" w:id="1125" w:date="2024-07-21T13:20:0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top-down</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centraal beheerde fiat</w:t>
      </w:r>
      <w:sdt>
        <w:sdtPr>
          <w:tag w:val="goog_rdk_2009"/>
        </w:sdtPr>
        <w:sdtContent>
          <w:del w:author="Gill Mattheus" w:id="1126" w:date="2024-07-21T13:20: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valuta’s en al hun problemen, </w:t>
      </w:r>
      <w:sdt>
        <w:sdtPr>
          <w:tag w:val="goog_rdk_2010"/>
        </w:sdtPr>
        <w:sdtContent>
          <w:ins w:author="Gill Mattheus" w:id="1127" w:date="2024-07-21T13:21: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vertegenwoordigt</w:t>
            </w:r>
          </w:ins>
        </w:sdtContent>
      </w:sdt>
      <w:sdt>
        <w:sdtPr>
          <w:tag w:val="goog_rdk_2011"/>
        </w:sdtPr>
        <w:sdtContent>
          <w:del w:author="Gill Mattheus" w:id="1127" w:date="2024-07-21T13:21: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staat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Bitcoin </w:t>
      </w:r>
      <w:sdt>
        <w:sdtPr>
          <w:tag w:val="goog_rdk_2012"/>
        </w:sdtPr>
        <w:sdtContent>
          <w:del w:author="Gill Mattheus" w:id="1128" w:date="2024-07-21T13:21:1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als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een krachtige uitdrukking van spontane orde.</w:t>
      </w:r>
    </w:p>
    <w:bookmarkStart w:colFirst="0" w:colLast="0" w:name="bookmark=id.3whwml4" w:id="24"/>
    <w:bookmarkEnd w:id="24"/>
    <w:sdt>
      <w:sdtPr>
        <w:tag w:val="goog_rdk_2013"/>
      </w:sdtPr>
      <w:sdtContent>
        <w:p w:rsidR="00000000" w:rsidDel="00000000" w:rsidP="00000000" w:rsidRDefault="00000000" w:rsidRPr="00000000" w14:paraId="0000012C">
          <w:pPr>
            <w:pStyle w:val="Heading2"/>
            <w:jc w:val="center"/>
            <w:rPr/>
            <w:pPrChange w:author="Gill Mattheus" w:id="0" w:date="2024-07-21T13:21:31Z">
              <w:pPr>
                <w:pStyle w:val="Heading2"/>
              </w:pPr>
            </w:pPrChange>
          </w:pPr>
          <w:r w:rsidDel="00000000" w:rsidR="00000000" w:rsidRPr="00000000">
            <w:rPr>
              <w:rtl w:val="0"/>
            </w:rPr>
            <w:t xml:space="preserve">Erkenningen</w:t>
          </w:r>
        </w:p>
      </w:sdtContent>
    </w:sdt>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Ik had dit boek niet kunnen schrijven zonder de hulp die ik van zoveel mensen heb gekregen.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Allereerst</w:t>
      </w:r>
      <w:sdt>
        <w:sdtPr>
          <w:tag w:val="goog_rdk_2014"/>
        </w:sdtPr>
        <w:sdtContent>
          <w:ins w:author="Gill Mattheus" w:id="1130" w:date="2024-07-21T13:22: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sdt>
        <w:sdtPr>
          <w:tag w:val="goog_rdk_2015"/>
        </w:sdtPr>
        <w:sdtContent>
          <w:del w:author="Gill Mattheus" w:id="1130" w:date="2024-07-21T13:22: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een </w:delText>
            </w:r>
          </w:del>
        </w:sdtContent>
      </w:sdt>
      <w:sdt>
        <w:sdtPr>
          <w:tag w:val="goog_rdk_2016"/>
        </w:sdtPr>
        <w:sdtContent>
          <w:ins w:author="Gill Mattheus" w:id="1130" w:date="2024-07-21T13:22:2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grote dank aan David Bailey, die me de tijd en </w:t>
      </w:r>
      <w:sdt>
        <w:sdtPr>
          <w:tag w:val="goog_rdk_2017"/>
        </w:sdtPr>
        <w:sdtContent>
          <w:ins w:author="Gill Mattheus" w:id="1131" w:date="2024-07-21T13:22: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kans</w:t>
            </w:r>
          </w:ins>
        </w:sdtContent>
      </w:sdt>
      <w:sdt>
        <w:sdtPr>
          <w:tag w:val="goog_rdk_2018"/>
        </w:sdtPr>
        <w:sdtContent>
          <w:del w:author="Gill Mattheus" w:id="1131" w:date="2024-07-21T13:22: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gelegenheid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heeft gegeven om aan dit boek te werken tijdens mijn tijd bij </w:t>
      </w:r>
      <w:sdt>
        <w:sdtPr>
          <w:tag w:val="goog_rdk_2019"/>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1132" w:date="2024-07-21T13:22:19Z">
                <w:rPr>
                  <w:rFonts w:ascii="Cambria" w:cs="Cambria" w:eastAsia="Cambria" w:hAnsi="Cambria"/>
                  <w:b w:val="0"/>
                  <w:i w:val="0"/>
                  <w:smallCaps w:val="0"/>
                  <w:strike w:val="0"/>
                  <w:color w:val="000000"/>
                  <w:sz w:val="24"/>
                  <w:szCs w:val="24"/>
                  <w:u w:val="none"/>
                  <w:shd w:fill="auto" w:val="clear"/>
                  <w:vertAlign w:val="baseline"/>
                </w:rPr>
              </w:rPrChange>
            </w:rPr>
            <w:t xml:space="preserve">Bitcoin Magazine</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Vervolgens wil ik mijn redacteuren </w:t>
      </w:r>
      <w:sdt>
        <w:sdtPr>
          <w:tag w:val="goog_rdk_2020"/>
        </w:sdtPr>
        <w:sdtContent>
          <w:ins w:author="Gill Mattheus" w:id="1133" w:date="2024-07-21T13:23:2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bedanken.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Pete Rizzo, die geduldig genoeg was om de zeer slordige vroege concepten te lezen en hielp met het structureren van het verhaal, en Joakim Book, die de tekst liet glanzen, een aantal fouten ving die niemand anders zag, en me hielp om alles over de finish te krijgen</w:t>
      </w:r>
      <w:sdt>
        <w:sdtPr>
          <w:tag w:val="goog_rdk_2021"/>
        </w:sdtPr>
        <w:sdtContent>
          <w:del w:author="Gill Mattheus" w:id="1134" w:date="2024-07-21T13:23:4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bedanken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Ik ben ook erg dankbaar voor de steun die ik heb gekregen van andere collega’s bij </w:t>
      </w:r>
      <w:sdt>
        <w:sdtPr>
          <w:tag w:val="goog_rdk_2022"/>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1135" w:date="2024-07-21T13:23:58Z">
                <w:rPr>
                  <w:rFonts w:ascii="Cambria" w:cs="Cambria" w:eastAsia="Cambria" w:hAnsi="Cambria"/>
                  <w:b w:val="0"/>
                  <w:i w:val="0"/>
                  <w:smallCaps w:val="0"/>
                  <w:strike w:val="0"/>
                  <w:color w:val="000000"/>
                  <w:sz w:val="24"/>
                  <w:szCs w:val="24"/>
                  <w:u w:val="none"/>
                  <w:shd w:fill="auto" w:val="clear"/>
                  <w:vertAlign w:val="baseline"/>
                </w:rPr>
              </w:rPrChange>
            </w:rPr>
            <w:t xml:space="preserve">Bitcoin Magazine</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023"/>
        </w:sdtPr>
        <w:sdtContent>
          <w:ins w:author="Gill Mattheus" w:id="1136" w:date="2024-07-21T13:24: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namelijk</w:t>
            </w:r>
          </w:ins>
        </w:sdtContent>
      </w:sdt>
      <w:sdt>
        <w:sdtPr>
          <w:tag w:val="goog_rdk_2024"/>
        </w:sdtPr>
        <w:sdtContent>
          <w:del w:author="Gill Mattheus" w:id="1136" w:date="2024-07-21T13:24: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met name van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Ellen Sullivan en Christian Keroles.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Ik had het grote geluk dat een aantal mensen die in het boek voorkomen beschikbaar waren voor interviews en/of feedback, waaronder (in alfabetische volgorde) Adam Back, David Chaum, Douglas Jackson, Gregory Maxwell, Martin Hellman, Nick Szabo, Richard Stallman, Scott Stornetta, Tom Morrow, Wei Dai en Whitfield Diffie. Hartelijk bedankt!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Speciale dank gaat </w:t>
      </w:r>
      <w:sdt>
        <w:sdtPr>
          <w:tag w:val="goog_rdk_2025"/>
        </w:sdtPr>
        <w:sdtContent>
          <w:del w:author="Gill Mattheus" w:id="1137" w:date="2024-07-21T13:24: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uit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naar de domeindeskundigen die zo vriendelijk waren om de vroege hoofdstukconcepten na te kijken, met name Adam Gibson, Bryan Bishop, Eduard de Jong, Jan Burgers, Tony Klausing, Vijay Boyapati, en Wolf von Laer.</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verschillende redenen wil ik ook Austin Hill, Andreas </w:t>
      </w:r>
      <w:sdt>
        <w:sdtPr>
          <w:tag w:val="goog_rdk_2026"/>
        </w:sdtPr>
        <w:sdtContent>
          <w:ins w:author="Gill Mattheus" w:id="1138" w:date="2024-07-21T13:25: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Antonopoulos,</w:t>
            </w:r>
          </w:ins>
        </w:sdtContent>
      </w:sdt>
      <w:sdt>
        <w:sdtPr>
          <w:tag w:val="goog_rdk_2027"/>
        </w:sdtPr>
        <w:sdtContent>
          <w:del w:author="Gill Mattheus" w:id="1138" w:date="2024-07-21T13:25: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Antonopou-</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los,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Ferdinando Ametrano, Jurjen Bos, LENA, Marcel van der Peijl, Tuur Demeester, en Wouter Habraken bedanken.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mei 2023 heb ik dit boek ‘open source’ gemaakt door de tekst op Google Docs te publiceren en zo aan iedereen de gelegenheid te geven om het te lezen en suggesties voor verbeteringen aan te </w:t>
      </w:r>
      <w:sdt>
        <w:sdtPr>
          <w:tag w:val="goog_rdk_2028"/>
        </w:sdtPr>
        <w:sdtContent>
          <w:ins w:author="Gill Mattheus" w:id="1139" w:date="2024-07-21T13:26: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kaarten</w:t>
            </w:r>
          </w:ins>
        </w:sdtContent>
      </w:sdt>
      <w:sdt>
        <w:sdtPr>
          <w:tag w:val="goog_rdk_2029"/>
        </w:sdtPr>
        <w:sdtContent>
          <w:del w:author="Gill Mattheus" w:id="1139" w:date="2024-07-21T13:26: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dragen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Gedurende de volgende maanden </w:t>
      </w:r>
      <w:sdt>
        <w:sdtPr>
          <w:tag w:val="goog_rdk_2030"/>
        </w:sdtPr>
        <w:sdtContent>
          <w:ins w:author="Gill Mattheus" w:id="1140" w:date="2024-07-21T13:27: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hadden</w:t>
            </w:r>
          </w:ins>
        </w:sdtContent>
      </w:sdt>
      <w:sdt>
        <w:sdtPr>
          <w:tag w:val="goog_rdk_2031"/>
        </w:sdtPr>
        <w:sdtContent>
          <w:del w:author="Gill Mattheus" w:id="1140" w:date="2024-07-21T13:27: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hebben</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daadwerkelijk een aantal mensen </w:t>
      </w:r>
      <w:sdt>
        <w:sdtPr>
          <w:tag w:val="goog_rdk_2032"/>
        </w:sdtPr>
        <w:sdtContent>
          <w:ins w:author="Gill Mattheus" w:id="1141" w:date="2024-07-21T13:27: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bijgedragen</w:t>
            </w:r>
          </w:ins>
        </w:sdtContent>
      </w:sdt>
      <w:sdt>
        <w:sdtPr>
          <w:tag w:val="goog_rdk_2033"/>
        </w:sdtPr>
        <w:sdtContent>
          <w:del w:author="Gill Mattheus" w:id="1141" w:date="2024-07-21T13:27:2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bijdragen geleverd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sommigen klein, anderen groot. De deelnemers waren onder meer: 0x3phemeral</w:t>
      </w:r>
      <w:sdt>
        <w:sdtPr>
          <w:tag w:val="goog_rdk_2034"/>
        </w:sdtPr>
        <w:sdtContent>
          <w:del w:author="Gill Mattheus" w:id="1142" w:date="2024-07-21T13:27: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soul, Antoine Poinsot, Ben Murdock, Bitcoin Graffiti, Fractal Encrypt, Giacomo Zucco, Haarman Haarman, Info Scholarium, Jake Franklin, Jake Thomas, Jan-Paul Franken, Joao Bordalo, Jonathan Bier, John Doe, Leonhard Weese, Ludovic Lars, Marc Bonenberger, Mengu Gulmen, Muhammad Saqib Arfeen, Nadir Khan, Nick Nell, Pieter Meulenhoff, Richard Hogan, Thomas Farstrike, Will Wohler, en Zionfuo.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 slot wil ik mijn familie en vrienden (in het bijzonder Frederique Mol) bedanken voor hun steun gedurende de jaren, evenals iedereen die mij heeft geholpen op mijn Bitcoin</w:t>
      </w:r>
      <w:sdt>
        <w:sdtPr>
          <w:tag w:val="goog_rdk_2035"/>
        </w:sdtPr>
        <w:sdtContent>
          <w:del w:author="Gill Mattheus" w:id="1143" w:date="2024-07-21T13:29: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reis sinds 2013.</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 natuurlijk, bedankt Satoshi Nakamoto, wie je dan ook mag zijn.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Mijn excuses aan iedereen die ik ben vergeten te noemen.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2037"/>
        </w:sdtPr>
        <w:sdtContent>
          <w:ins w:author="Gill Mattheus" w:id="1144" w:date="2024-07-21T13:29: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 Ross.</w:t>
            </w:r>
          </w:ins>
        </w:sdtContent>
      </w:sdt>
      <w:sdt>
        <w:sdtPr>
          <w:tag w:val="goog_rdk_2038"/>
        </w:sdtPr>
        <w:sdtContent>
          <w:del w:author="Gill Mattheus" w:id="1144" w:date="2024-07-21T13:29: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Vrijheid voor Ross.</w:delText>
            </w:r>
          </w:del>
        </w:sdtContent>
      </w:sdt>
      <w:r w:rsidDel="00000000" w:rsidR="00000000" w:rsidRPr="00000000">
        <w:rPr>
          <w:rtl w:val="0"/>
        </w:rPr>
      </w:r>
    </w:p>
    <w:bookmarkStart w:colFirst="0" w:colLast="0" w:name="bookmark=id.2bn6wsx" w:id="25"/>
    <w:bookmarkEnd w:id="25"/>
    <w:sdt>
      <w:sdtPr>
        <w:tag w:val="goog_rdk_2039"/>
      </w:sdtPr>
      <w:sdtContent>
        <w:p w:rsidR="00000000" w:rsidDel="00000000" w:rsidP="00000000" w:rsidRDefault="00000000" w:rsidRPr="00000000" w14:paraId="00000139">
          <w:pPr>
            <w:pStyle w:val="Heading2"/>
            <w:jc w:val="center"/>
            <w:rPr/>
            <w:pPrChange w:author="Gill Mattheus" w:id="0" w:date="2024-07-21T13:30:16Z">
              <w:pPr>
                <w:pStyle w:val="Heading2"/>
              </w:pPr>
            </w:pPrChange>
          </w:pPr>
          <w:r w:rsidDel="00000000" w:rsidR="00000000" w:rsidRPr="00000000">
            <w:rPr>
              <w:rtl w:val="0"/>
            </w:rPr>
            <w:t xml:space="preserve">Over de Auteur</w:t>
          </w:r>
        </w:p>
      </w:sdtContent>
    </w:sdt>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Aaron van Wirdum studeerde Journalistiek aan de Hogeschool Utrecht en Politiek en Maatschappij in Historisch Perspectief aan de </w:t>
      </w:r>
      <w:sdt>
        <w:sdtPr>
          <w:tag w:val="goog_rdk_2040"/>
        </w:sdtPr>
        <w:sdtContent>
          <w:ins w:author="Gill Mattheus" w:id="1146" w:date="2024-07-21T13:31: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Hogeschool</w:t>
            </w:r>
          </w:ins>
        </w:sdtContent>
      </w:sdt>
      <w:sdt>
        <w:sdtPr>
          <w:tag w:val="goog_rdk_2041"/>
        </w:sdtPr>
        <w:sdtContent>
          <w:del w:author="Gill Mattheus" w:id="1146" w:date="2024-07-21T13:31:3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Universiteit</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Utrecht, waar hij zich specifiek richtte op de historische impact van nieuwe technologieën op maatschappelijke structuren. Hij stuitte op Bitcoin in 2013, en sindsdien schrijft hij over ’s werelds eerste succesvolle elektronische geldproject. Voor het grootste deel van deze jaren deed hij dit voor </w:t>
      </w:r>
      <w:sdt>
        <w:sdtPr>
          <w:tag w:val="goog_rdk_2042"/>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1147" w:date="2024-07-21T13:33:49Z">
                <w:rPr>
                  <w:rFonts w:ascii="Cambria" w:cs="Cambria" w:eastAsia="Cambria" w:hAnsi="Cambria"/>
                  <w:b w:val="0"/>
                  <w:i w:val="0"/>
                  <w:smallCaps w:val="0"/>
                  <w:strike w:val="0"/>
                  <w:color w:val="000000"/>
                  <w:sz w:val="24"/>
                  <w:szCs w:val="24"/>
                  <w:u w:val="none"/>
                  <w:shd w:fill="auto" w:val="clear"/>
                  <w:vertAlign w:val="baseline"/>
                </w:rPr>
              </w:rPrChange>
            </w:rPr>
            <w:t xml:space="preserve">Bitcoin Magazine</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eerst als journalist, daarna als technisch redacteur, en uiteindelijk als hoofdredacteur van de gedrukte editie. </w:t>
      </w:r>
      <w:sdt>
        <w:sdtPr>
          <w:tag w:val="goog_rdk_2043"/>
        </w:sdtPr>
        <w:sdtContent>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Change w:author="Gill Mattheus" w:id="1148" w:date="2024-07-21T13:33:59Z">
                <w:rPr>
                  <w:rFonts w:ascii="Cambria" w:cs="Cambria" w:eastAsia="Cambria" w:hAnsi="Cambria"/>
                  <w:b w:val="0"/>
                  <w:i w:val="0"/>
                  <w:smallCaps w:val="0"/>
                  <w:strike w:val="0"/>
                  <w:color w:val="000000"/>
                  <w:sz w:val="24"/>
                  <w:szCs w:val="24"/>
                  <w:u w:val="none"/>
                  <w:shd w:fill="auto" w:val="clear"/>
                  <w:vertAlign w:val="baseline"/>
                </w:rPr>
              </w:rPrChange>
            </w:rPr>
            <w:t xml:space="preserve">Het Genesis Boek</w:t>
          </w:r>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zijn eerste boek.</w:t>
      </w:r>
    </w:p>
    <w:sdt>
      <w:sdtPr>
        <w:tag w:val="goog_rdk_2046"/>
      </w:sdtPr>
      <w:sdtContent>
        <w:p w:rsidR="00000000" w:rsidDel="00000000" w:rsidP="00000000" w:rsidRDefault="00000000" w:rsidRPr="00000000" w14:paraId="0000013B">
          <w:pPr>
            <w:pStyle w:val="Heading1"/>
            <w:jc w:val="center"/>
            <w:rPr>
              <w:ins w:author="Gill Mattheus" w:id="1149" w:date="2024-07-21T13:37:30Z"/>
              <w:rFonts w:ascii="Cambria" w:cs="Cambria" w:eastAsia="Cambria" w:hAnsi="Cambria"/>
              <w:b w:val="0"/>
              <w:i w:val="0"/>
              <w:smallCaps w:val="0"/>
              <w:strike w:val="0"/>
              <w:color w:val="000000"/>
              <w:sz w:val="24"/>
              <w:szCs w:val="24"/>
              <w:u w:val="none"/>
              <w:shd w:fill="auto" w:val="clear"/>
              <w:vertAlign w:val="baseline"/>
            </w:rPr>
          </w:pPr>
          <w:sdt>
            <w:sdtPr>
              <w:tag w:val="goog_rdk_2045"/>
            </w:sdtPr>
            <w:sdtContent>
              <w:ins w:author="Gill Mattheus" w:id="1149" w:date="2024-07-21T13:37: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Bibliografie</w:t>
                </w:r>
              </w:ins>
            </w:sdtContent>
          </w:sdt>
        </w:p>
      </w:sdtContent>
    </w:sdt>
    <w:sdt>
      <w:sdtPr>
        <w:tag w:val="goog_rdk_2048"/>
      </w:sdtPr>
      <w:sdtContent>
        <w:p w:rsidR="00000000" w:rsidDel="00000000" w:rsidP="00000000" w:rsidRDefault="00000000" w:rsidRPr="00000000" w14:paraId="0000013C">
          <w:pPr>
            <w:rPr>
              <w:ins w:author="Gill Mattheus" w:id="1149" w:date="2024-07-21T13:37:30Z"/>
              <w:rFonts w:ascii="Cambria" w:cs="Cambria" w:eastAsia="Cambria" w:hAnsi="Cambria"/>
              <w:b w:val="0"/>
              <w:i w:val="0"/>
              <w:smallCaps w:val="0"/>
              <w:strike w:val="0"/>
              <w:color w:val="000000"/>
              <w:sz w:val="24"/>
              <w:szCs w:val="24"/>
              <w:u w:val="none"/>
              <w:shd w:fill="auto" w:val="clear"/>
              <w:vertAlign w:val="baseline"/>
            </w:rPr>
          </w:pPr>
          <w:sdt>
            <w:sdtPr>
              <w:tag w:val="goog_rdk_2047"/>
            </w:sdtPr>
            <w:sdtContent>
              <w:ins w:author="Gill Mattheus" w:id="1149" w:date="2024-07-21T13:37:30Z">
                <w:r w:rsidDel="00000000" w:rsidR="00000000" w:rsidRPr="00000000">
                  <w:rPr>
                    <w:rtl w:val="0"/>
                  </w:rPr>
                </w:r>
              </w:ins>
            </w:sdtContent>
          </w:sdt>
        </w:p>
      </w:sdtContent>
    </w:sdt>
    <w:sdt>
      <w:sdtPr>
        <w:tag w:val="goog_rdk_2051"/>
      </w:sdtPr>
      <w:sdtContent>
        <w:p w:rsidR="00000000" w:rsidDel="00000000" w:rsidP="00000000" w:rsidRDefault="00000000" w:rsidRPr="00000000" w14:paraId="0000013D">
          <w:pPr>
            <w:pStyle w:val="Heading1"/>
            <w:jc w:val="center"/>
            <w:rPr/>
            <w:pPrChange w:author="Gill Mattheus" w:id="0" w:date="2024-07-21T13:34:28Z">
              <w:pPr>
                <w:pStyle w:val="Heading1"/>
              </w:pPr>
            </w:pPrChange>
          </w:pPr>
          <w:sdt>
            <w:sdtPr>
              <w:tag w:val="goog_rdk_2049"/>
            </w:sdtPr>
            <w:sdtContent>
              <w:ins w:author="Gill Mattheus" w:id="1149" w:date="2024-07-21T13:37: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Eindnota’s</w:t>
                </w:r>
              </w:ins>
            </w:sdtContent>
          </w:sdt>
          <w:sdt>
            <w:sdtPr>
              <w:tag w:val="goog_rdk_2050"/>
            </w:sdtPr>
            <w:sdtContent>
              <w:del w:author="Gill Mattheus" w:id="1149" w:date="2024-07-21T13:37:30Z">
                <w:bookmarkStart w:colFirst="0" w:colLast="0" w:name="bookmark=id.qsh70q" w:id="26"/>
                <w:bookmarkEnd w:id="26"/>
                <w:r w:rsidDel="00000000" w:rsidR="00000000" w:rsidRPr="00000000">
                  <w:rPr>
                    <w:rtl w:val="0"/>
                  </w:rPr>
                  <w:delText xml:space="preserve">Endnotes</w:delText>
                </w:r>
              </w:del>
            </w:sdtContent>
          </w:sdt>
          <w:r w:rsidDel="00000000" w:rsidR="00000000" w:rsidRPr="00000000">
            <w:rPr>
              <w:rtl w:val="0"/>
            </w:rPr>
          </w:r>
        </w:p>
      </w:sdtContent>
    </w:sdt>
    <w:sdt>
      <w:sdtPr>
        <w:tag w:val="goog_rdk_2054"/>
      </w:sdtPr>
      <w:sdtContent>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53"/>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[256]: Andrea Wong, “The Untold Story Behind Saudi Arabia’s 41-Year U.S. Debt Secret,” Bloomberg, May 31, 2016, [https://www.bloomberg.com/news/features/2016-05-30/the-untold-story-behind-saudi-arabia-s-41-year-u-s-debt-secret#xj4y7vzkg.]</w:delText>
                </w:r>
              </w:del>
            </w:sdtContent>
          </w:sdt>
        </w:p>
      </w:sdtContent>
    </w:sdt>
    <w:sdt>
      <w:sdtPr>
        <w:tag w:val="goog_rdk_2056"/>
      </w:sdtPr>
      <w:sdtContent>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55"/>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[257]: Energy Exploration &amp; Exploitation, “World Oil Reserves 1948–2001: Annual Statistics and Analysis,” Energy Exploration &amp; Exploitation, vol. 19, no. 2 &amp; 3 , </w:delText>
                </w:r>
                <w:r w:rsidDel="00000000" w:rsidR="00000000" w:rsidRPr="00000000">
                  <w:fldChar w:fldCharType="begin"/>
                </w:r>
                <w:r w:rsidDel="00000000" w:rsidR="00000000" w:rsidRPr="00000000">
                  <w:delInstrText xml:space="preserve">HYPERLINK "https://journals.sagepub.com/doi/pdf/10.1260/0144598011492561"</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https://journals.sagepub.com/doi/pdf/10.1260/0144598011492561</w:delText>
                </w:r>
                <w:r w:rsidDel="00000000" w:rsidR="00000000" w:rsidRPr="00000000">
                  <w:fldChar w:fldCharType="end"/>
                </w:r>
                <w:r w:rsidDel="00000000" w:rsidR="00000000" w:rsidRPr="00000000">
                  <w:rPr>
                    <w:rtl w:val="0"/>
                  </w:rPr>
                </w:r>
              </w:del>
            </w:sdtContent>
          </w:sdt>
        </w:p>
      </w:sdtContent>
    </w:sdt>
    <w:sdt>
      <w:sdtPr>
        <w:tag w:val="goog_rdk_2058"/>
      </w:sdtPr>
      <w:sdtContent>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57"/>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[258]: Alex Gladstein, “Uncovering The Hidden Costs of the Petrodollar,” Bitcoin Magazine, April 28, 2021, </w:delText>
                </w:r>
                <w:r w:rsidDel="00000000" w:rsidR="00000000" w:rsidRPr="00000000">
                  <w:fldChar w:fldCharType="begin"/>
                </w:r>
                <w:r w:rsidDel="00000000" w:rsidR="00000000" w:rsidRPr="00000000">
                  <w:delInstrText xml:space="preserve">HYPERLINK "https://bitcoinmagazine.com/culture/the-hidden-costs-of-the-petrodollar"</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https://bitcoinmagazine.com/culture/the-hidden-costs-of-the-petrodollar</w:delText>
                </w:r>
                <w:r w:rsidDel="00000000" w:rsidR="00000000" w:rsidRPr="00000000">
                  <w:fldChar w:fldCharType="end"/>
                </w:r>
                <w:r w:rsidDel="00000000" w:rsidR="00000000" w:rsidRPr="00000000">
                  <w:rPr>
                    <w:rtl w:val="0"/>
                  </w:rPr>
                </w:r>
              </w:del>
            </w:sdtContent>
          </w:sdt>
        </w:p>
      </w:sdtContent>
    </w:sdt>
    <w:sdt>
      <w:sdtPr>
        <w:tag w:val="goog_rdk_2060"/>
      </w:sdtPr>
      <w:sdtContent>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59"/>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[263]: The Economist, “Why don’t rising house prices count towards inflation?” The Economist, July 29, 2021, [https://www.economist.com/the-economist-explains/2021/07/29/why-dont-rising-house-prices-count-towards-inflation.]</w:delText>
                </w:r>
              </w:del>
            </w:sdtContent>
          </w:sdt>
        </w:p>
      </w:sdtContent>
    </w:sdt>
    <w:sdt>
      <w:sdtPr>
        <w:tag w:val="goog_rdk_2062"/>
      </w:sdtPr>
      <w:sdtContent>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61"/>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[264]: US Department of the Treasury, “Troubled Asset Relief Program ,” available via: </w:delText>
                </w:r>
                <w:r w:rsidDel="00000000" w:rsidR="00000000" w:rsidRPr="00000000">
                  <w:fldChar w:fldCharType="begin"/>
                </w:r>
                <w:r w:rsidDel="00000000" w:rsidR="00000000" w:rsidRPr="00000000">
                  <w:delInstrText xml:space="preserve">HYPERLINK "https://home.treasury.gov/data/troubled-asset-relief-program"</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https://home.treasury.gov/data/troubled-asset-relief-program</w:delText>
                </w: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Federico Mor, Bank Rescues of 2007-09: Outcomes and Cost, House of Commons Research Briefing, October 8, 2018, available via: </w:delText>
                </w:r>
                <w:r w:rsidDel="00000000" w:rsidR="00000000" w:rsidRPr="00000000">
                  <w:fldChar w:fldCharType="begin"/>
                </w:r>
                <w:r w:rsidDel="00000000" w:rsidR="00000000" w:rsidRPr="00000000">
                  <w:delInstrText xml:space="preserve">HYPERLINK "https://commonslibrary.parliament.uk/research-briefings/sn05748/"</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https://commonslibrary.parliament.uk/research-briefings/sn05748/</w:delText>
                </w:r>
                <w:r w:rsidDel="00000000" w:rsidR="00000000" w:rsidRPr="00000000">
                  <w:fldChar w:fldCharType="end"/>
                </w:r>
                <w:r w:rsidDel="00000000" w:rsidR="00000000" w:rsidRPr="00000000">
                  <w:rPr>
                    <w:rtl w:val="0"/>
                  </w:rPr>
                </w:r>
              </w:del>
            </w:sdtContent>
          </w:sdt>
        </w:p>
      </w:sdtContent>
    </w:sdt>
    <w:sdt>
      <w:sdtPr>
        <w:tag w:val="goog_rdk_2064"/>
      </w:sdtPr>
      <w:sdtContent>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63"/>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[267]: Satoshi Nakamoto and Wei Dai, “Wei Dai/Satoshi Nakamoto 2009 Bitcoin emails,” gwern.net, last modified September 14, 2017, [https://gwern.net/doc/bitcoin/2008-nakamoto.]</w:delText>
                </w:r>
              </w:del>
            </w:sdtContent>
          </w:sdt>
        </w:p>
      </w:sdtContent>
    </w:sdt>
    <w:sdt>
      <w:sdtPr>
        <w:tag w:val="goog_rdk_2066"/>
      </w:sdtPr>
      <w:sdtContent>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65"/>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[269]: Satoshi Nakamoto, “Bitcoin P2P e-cash paper.” Originally sent to the Cryptography mailing list. October 31, 2008. Accessed via: [https://www.metzdowd.com/pipermail/cryptography/2008-October/014810.html.]</w:delText>
                </w:r>
              </w:del>
            </w:sdtContent>
          </w:sdt>
        </w:p>
      </w:sdtContent>
    </w:sdt>
    <w:sdt>
      <w:sdtPr>
        <w:tag w:val="goog_rdk_2068"/>
      </w:sdtPr>
      <w:sdtContent>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67"/>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[270]: Satoshi Nakamoto, “Bitcoin: A Peer-to-Peer Electronic Cash System” , available via: </w:delText>
                </w:r>
                <w:r w:rsidDel="00000000" w:rsidR="00000000" w:rsidRPr="00000000">
                  <w:fldChar w:fldCharType="begin"/>
                </w:r>
                <w:r w:rsidDel="00000000" w:rsidR="00000000" w:rsidRPr="00000000">
                  <w:delInstrText xml:space="preserve">HYPERLINK "https://bitcoin.org/bitcoin.pdf"</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https://bitcoin.org/bitcoin.pdf</w:delText>
                </w:r>
                <w:r w:rsidDel="00000000" w:rsidR="00000000" w:rsidRPr="00000000">
                  <w:fldChar w:fldCharType="end"/>
                </w:r>
                <w:r w:rsidDel="00000000" w:rsidR="00000000" w:rsidRPr="00000000">
                  <w:rPr>
                    <w:rtl w:val="0"/>
                  </w:rPr>
                </w:r>
              </w:del>
            </w:sdtContent>
          </w:sdt>
        </w:p>
      </w:sdtContent>
    </w:sdt>
    <w:sdt>
      <w:sdtPr>
        <w:tag w:val="goog_rdk_2070"/>
      </w:sdtPr>
      <w:sdtContent>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69"/>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[271]: Joris A. Donald, “Bitcoin P2P e-cash paper,” originally sent to the Cryptography mailing list, November 2, 2008, accessed via: [https://www.metzdowd.com/pipermail/cryptography/2008-November/014814.html.]</w:delText>
                </w:r>
              </w:del>
            </w:sdtContent>
          </w:sdt>
        </w:p>
      </w:sdtContent>
    </w:sdt>
    <w:sdt>
      <w:sdtPr>
        <w:tag w:val="goog_rdk_2072"/>
      </w:sdtPr>
      <w:sdtContent>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71"/>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[272]: Satoshi Nakamoto, “Bitcoin P2P e-cash paper,” originally sent to the Cryptography mailing list, November 2, 2008, accessed via: [https://www.metzdowd.com/pipermail/cryptography/2008-November/014815.html.]</w:delText>
                </w:r>
              </w:del>
            </w:sdtContent>
          </w:sdt>
        </w:p>
      </w:sdtContent>
    </w:sdt>
    <w:sdt>
      <w:sdtPr>
        <w:tag w:val="goog_rdk_2074"/>
      </w:sdtPr>
      <w:sdtContent>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73"/>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[273]: Joris A. Donald, “Bitcoin P2P e-cash paper,” originally sent to the Cryptography mailing list, November 3, 2008 accessed via: [https://www.metzdowd.com/pipermail/cryptography/2008-November/014819.html.]</w:delText>
                </w:r>
              </w:del>
            </w:sdtContent>
          </w:sdt>
        </w:p>
      </w:sdtContent>
    </w:sdt>
    <w:sdt>
      <w:sdtPr>
        <w:tag w:val="goog_rdk_2076"/>
      </w:sdtPr>
      <w:sdtContent>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75"/>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[274]: Satoshi Nakamoto, “Bitcoin P2P e-cash paper,” originally sent to the Cryptography mailing list, November 6, 2008, accessed via: [https://www.metzdowd.com/pipermail/cryptography/2008-November/014823.html.]</w:delText>
                </w:r>
              </w:del>
            </w:sdtContent>
          </w:sdt>
        </w:p>
      </w:sdtContent>
    </w:sdt>
    <w:sdt>
      <w:sdtPr>
        <w:tag w:val="goog_rdk_2078"/>
      </w:sdtPr>
      <w:sdtContent>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77"/>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[275]: Ray Dillinger, “Bitcoin P2P e-cash paper,” originally sent to the Cryptography mailing list, November 6, 2008, Accessed via: [https://www.metzdowd.com/pipermail/cryptography/2008-November/014822.html.]</w:delText>
                </w:r>
              </w:del>
            </w:sdtContent>
          </w:sdt>
        </w:p>
      </w:sdtContent>
    </w:sdt>
    <w:sdt>
      <w:sdtPr>
        <w:tag w:val="goog_rdk_2080"/>
      </w:sdtPr>
      <w:sdtContent>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79"/>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[276]: Ray Dillinger, “Bitcoin P2P e-cash paper,” originally sent to the Cryptography mailing list, November 14, 2008, Accessed via: [https://www.metzdowd.com/pipermail/cryptography/2008-November/014857.html.]</w:delText>
                </w:r>
              </w:del>
            </w:sdtContent>
          </w:sdt>
        </w:p>
      </w:sdtContent>
    </w:sdt>
    <w:sdt>
      <w:sdtPr>
        <w:tag w:val="goog_rdk_2082"/>
      </w:sdtPr>
      <w:sdtContent>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81"/>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[277]: Joris A. Donald, “Bitcoin P2P e-cash paper,” originally sent to the Cryptography mailing list, November 9, 2008, accessed via: </w:delText>
                </w:r>
                <w:r w:rsidDel="00000000" w:rsidR="00000000" w:rsidRPr="00000000">
                  <w:fldChar w:fldCharType="begin"/>
                </w:r>
                <w:r w:rsidDel="00000000" w:rsidR="00000000" w:rsidRPr="00000000">
                  <w:delInstrText xml:space="preserve">HYPERLINK "https://www.metzdowd.com/pipermail/cryptography/2008-November/014837.html"</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https://www.metzdowd.com/pipermail/cryptography/2008-November/014837.html</w:delText>
                </w: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p>
      </w:sdtContent>
    </w:sdt>
    <w:sdt>
      <w:sdtPr>
        <w:tag w:val="goog_rdk_2084"/>
      </w:sdtPr>
      <w:sdtContent>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83"/>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[278]: Ray Dillinger, “Bitcoin P2P e-cash paper,” originally sent to the Cryptography mailing list, November 15, 2008, accessed via: </w:delText>
                </w:r>
                <w:r w:rsidDel="00000000" w:rsidR="00000000" w:rsidRPr="00000000">
                  <w:fldChar w:fldCharType="begin"/>
                </w:r>
                <w:r w:rsidDel="00000000" w:rsidR="00000000" w:rsidRPr="00000000">
                  <w:delInstrText xml:space="preserve">HYPERLINK "https://www.metzdowd.com/pipermail/cryptography/2008-November/014859.html"</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https://www.metzdowd.com/pipermail/cryptography/2008-November/014859.html</w:delText>
                </w: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p>
      </w:sdtContent>
    </w:sdt>
    <w:sdt>
      <w:sdtPr>
        <w:tag w:val="goog_rdk_2086"/>
      </w:sdtPr>
      <w:sdtContent>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85"/>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[279]: Joris A. Donald, “Bitcoin P2P e-cash paper,” originally sent to the Cryptography mailing list, November 9, 2008, accessed via: </w:delText>
                </w:r>
                <w:r w:rsidDel="00000000" w:rsidR="00000000" w:rsidRPr="00000000">
                  <w:fldChar w:fldCharType="begin"/>
                </w:r>
                <w:r w:rsidDel="00000000" w:rsidR="00000000" w:rsidRPr="00000000">
                  <w:delInstrText xml:space="preserve">HYPERLINK "https://www.metzdowd.com/pipermail/cryptography/2008-November/014841.html"</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https://www.metzdowd.com/pipermail/cryptography/2008-November/014841.html</w:delText>
                </w: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p>
      </w:sdtContent>
    </w:sdt>
    <w:sdt>
      <w:sdtPr>
        <w:tag w:val="goog_rdk_2088"/>
      </w:sdtPr>
      <w:sdtContent>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87"/>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[280]: John Levine, “Bitcoin P2P e-cash paper,” originally sent to the Cryptography mailing list, November 3, 2008, accessed via: </w:delText>
                </w:r>
                <w:r w:rsidDel="00000000" w:rsidR="00000000" w:rsidRPr="00000000">
                  <w:fldChar w:fldCharType="begin"/>
                </w:r>
                <w:r w:rsidDel="00000000" w:rsidR="00000000" w:rsidRPr="00000000">
                  <w:delInstrText xml:space="preserve">HYPERLINK "https://www.metzdowd.com/pipermail/cryptography/2008-November/014817.html"</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https://www.metzdowd.com/pipermail/cryptography/2008-November/014817.html</w:delText>
                </w: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p>
      </w:sdtContent>
    </w:sdt>
    <w:sdt>
      <w:sdtPr>
        <w:tag w:val="goog_rdk_2090"/>
      </w:sdtPr>
      <w:sdtContent>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89"/>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[281]: Hal Finney, “Bitcoin P2P e-cash paper,” originally sent to the Cryptography mailing list, November 7, 2008, accessed via: </w:delText>
                </w:r>
                <w:r w:rsidDel="00000000" w:rsidR="00000000" w:rsidRPr="00000000">
                  <w:fldChar w:fldCharType="begin"/>
                </w:r>
                <w:r w:rsidDel="00000000" w:rsidR="00000000" w:rsidRPr="00000000">
                  <w:delInstrText xml:space="preserve">HYPERLINK "https://www.metzdowd.com/pipermail/cryptography/2008-November/014827.html"</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delText xml:space="preserve">https://www.metzdowd.com/pipermail/cryptography/2008-November/014827.html</w:delText>
                </w: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p>
      </w:sdtContent>
    </w:sdt>
    <w:sdt>
      <w:sdtPr>
        <w:tag w:val="goog_rdk_2092"/>
      </w:sdtPr>
      <w:sdtContent>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91"/>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[282]: Hal Finney, “Bitcoin P2P e-cash paper,” originally sent to the Cryptography mailing list, November 7, 2008, accessed via: [https://www.metzdowd.com/pipermail/cryptography/2008-November/014827.html.]</w:delText>
                </w:r>
              </w:del>
            </w:sdtContent>
          </w:sdt>
        </w:p>
      </w:sdtContent>
    </w:sdt>
    <w:sdt>
      <w:sdtPr>
        <w:tag w:val="goog_rdk_2094"/>
      </w:sdtPr>
      <w:sdtContent>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93"/>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[283]: Hal Finney, “Bitcoin P2P e-cash paper,” originally sent to the Cryptography mailing list, November 13, 2008, accessed via: [https://www.metzdowd.com/pipermail/cryptography/2008-November/014848.html.]</w:delText>
                </w:r>
              </w:del>
            </w:sdtContent>
          </w:sdt>
        </w:p>
      </w:sdtContent>
    </w:sdt>
    <w:sdt>
      <w:sdtPr>
        <w:tag w:val="goog_rdk_2096"/>
      </w:sdtPr>
      <w:sdtContent>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95"/>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[284]: Satoshi Nakamoto, “Bitcoin P2P e-cash paper,” originally sent to the Cryptography mailing list, November 14, 2008, accessed via: [https://www.metzdowd.com/pipermail/cryptography/2008-November/014853.html.]</w:delText>
                </w:r>
              </w:del>
            </w:sdtContent>
          </w:sdt>
        </w:p>
      </w:sdtContent>
    </w:sdt>
    <w:sdt>
      <w:sdtPr>
        <w:tag w:val="goog_rdk_2098"/>
      </w:sdtPr>
      <w:sdtContent>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97"/>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[285]: Satoshi Nakamoto, “Bitcoin P2P e-cash paper,” originally sent to the Cryptography mailing list, November 8, 2008, accessed via: [https://www.metzdowd.com/pipermail/cryptography/2008-November/014832.html.]</w:delText>
                </w:r>
              </w:del>
            </w:sdtContent>
          </w:sdt>
        </w:p>
      </w:sdtContent>
    </w:sdt>
    <w:sdt>
      <w:sdtPr>
        <w:tag w:val="goog_rdk_2100"/>
      </w:sdtPr>
      <w:sdtContent>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099"/>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[286]: Perry E. Metzger, “ADMIN: end of bitcoin discussion for now,” originally sent to the Cryptography mailing list, November 17, 2008, accessed via: [https://www.metzdowd.com/pipermail/cryptography/2008-November/014867.html.]</w:delText>
                </w:r>
              </w:del>
            </w:sdtContent>
          </w:sdt>
        </w:p>
      </w:sdtContent>
    </w:sdt>
    <w:sdt>
      <w:sdtPr>
        <w:tag w:val="goog_rdk_2102"/>
      </w:sdtPr>
      <w:sdtContent>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101"/>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[287]: Friedrich A. Hayek, “F. A. Hayek on Monetary Policy, the Gold Standard, Deficits, Inflation, and John Maynard Keynes,” interview by Joris U. Blanchard III, re-uploaded by Libertarianism.org on April 19, 2015, [https://youtu.be/EYhEDxFwFRU.]</w:delText>
                </w:r>
              </w:del>
            </w:sdtContent>
          </w:sdt>
        </w:p>
      </w:sdtContent>
    </w:sdt>
    <w:sdt>
      <w:sdtPr>
        <w:tag w:val="goog_rdk_2104"/>
      </w:sdtPr>
      <w:sdtContent>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103"/>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[289]: Satoshi Nakamoto, “Bitcoin v0.1 released,” originally sent to the Cryptography mailing list, January 8, 2009, Accessed via: [https://www.mail-archive.com/cryptography@metzdowd.com/msg10142.html.]</w:delText>
                </w:r>
              </w:del>
            </w:sdtContent>
          </w:sdt>
        </w:p>
      </w:sdtContent>
    </w:sdt>
    <w:sdt>
      <w:sdtPr>
        <w:tag w:val="goog_rdk_2106"/>
      </w:sdtPr>
      <w:sdtContent>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105"/>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[290]: Michael J. Casey, “Bitcoin Foundation’s Andresen on Working With Satoshi Nakamoto,” The Wall Street Journal, March 6, 2014, [https://www.wsj.com/articles/BL-MBB-17626.]</w:delText>
                </w:r>
              </w:del>
            </w:sdtContent>
          </w:sdt>
        </w:p>
      </w:sdtContent>
    </w:sdt>
    <w:sdt>
      <w:sdtPr>
        <w:tag w:val="goog_rdk_2108"/>
      </w:sdtPr>
      <w:sdtContent>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107"/>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[292]: It’s worth noting though that each bitcoin can be divided up to eight decimal points, so in a way there are 2.1 quadrillion currency units. The smallest unit, 0.00000001 bitcoin, is today usually referred to as a “satoshi,” or “sat” for short.</w:delText>
                </w:r>
              </w:del>
            </w:sdtContent>
          </w:sdt>
        </w:p>
      </w:sdtContent>
    </w:sdt>
    <w:sdt>
      <w:sdtPr>
        <w:tag w:val="goog_rdk_2110"/>
      </w:sdtPr>
      <w:sdtContent>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109"/>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[293]: Hal Finney, “Bitcoin v0.1 released,” originally sent to the Cryptography mailing list, January 10, 2009, accessed via: [https://www.metzdowd.com/pipermail/cryptography/2009-January/015004.html]</w:delText>
                </w:r>
              </w:del>
            </w:sdtContent>
          </w:sdt>
        </w:p>
      </w:sdtContent>
    </w:sdt>
    <w:sdt>
      <w:sdtPr>
        <w:tag w:val="goog_rdk_2112"/>
      </w:sdtPr>
      <w:sdtContent>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del w:author="Gill Mattheus" w:id="1151" w:date="2024-07-21T13:35:54Z"/>
              <w:rFonts w:ascii="Cambria" w:cs="Cambria" w:eastAsia="Cambria" w:hAnsi="Cambria"/>
              <w:b w:val="0"/>
              <w:i w:val="0"/>
              <w:smallCaps w:val="0"/>
              <w:strike w:val="0"/>
              <w:color w:val="000000"/>
              <w:sz w:val="24"/>
              <w:szCs w:val="24"/>
              <w:u w:val="none"/>
              <w:shd w:fill="auto" w:val="clear"/>
              <w:vertAlign w:val="baseline"/>
            </w:rPr>
          </w:pPr>
          <w:sdt>
            <w:sdtPr>
              <w:tag w:val="goog_rdk_2111"/>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[294]: Satoshi Nakamoto, “Bitcoin v0.1 released,” originally sent to the Cryptography mailing list, January 16, 2009, accessed via: [https://www.metzdowd.com/pipermail/cryptography/2009-January/015014.html.]</w:delText>
                </w:r>
              </w:del>
            </w:sdtContent>
          </w:sdt>
        </w:p>
      </w:sdtContent>
    </w:sdt>
    <w:sdt>
      <w:sdtPr>
        <w:tag w:val="goog_rdk_2115"/>
      </w:sdtPr>
      <w:sdtContent>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Gill Mattheus" w:id="1152" w:date="2024-07-21T13:35:58Z"/>
              <w:rFonts w:ascii="Cambria" w:cs="Cambria" w:eastAsia="Cambria" w:hAnsi="Cambria"/>
              <w:b w:val="0"/>
              <w:i w:val="0"/>
              <w:smallCaps w:val="0"/>
              <w:strike w:val="0"/>
              <w:color w:val="000000"/>
              <w:sz w:val="24"/>
              <w:szCs w:val="24"/>
              <w:u w:val="none"/>
              <w:shd w:fill="auto" w:val="clear"/>
              <w:vertAlign w:val="baseline"/>
            </w:rPr>
          </w:pPr>
          <w:sdt>
            <w:sdtPr>
              <w:tag w:val="goog_rdk_2113"/>
            </w:sdtPr>
            <w:sdtContent>
              <w:del w:author="Gill Mattheus" w:id="1151" w:date="2024-07-21T13:35: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[295]: Satoshi Nakamoto, “Bitcoin v0.1 released,” originally sent to the Cryptography mailing list, January 16, 2009, accessed via: [</w:delText>
                </w:r>
                <w:r w:rsidDel="00000000" w:rsidR="00000000" w:rsidRPr="00000000">
                  <w:fldChar w:fldCharType="begin"/>
                </w:r>
                <w:r w:rsidDel="00000000" w:rsidR="00000000" w:rsidRPr="00000000">
                  <w:delInstrText xml:space="preserve">HYPERLINK "https://www.metzdowd.com/pipermail/cryptography/2009-January/015014.html"</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https://www.metzdowd.com/pipermail/cryptography/2009-January/015014.html</w:delText>
                </w: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sdtContent>
          </w:sdt>
          <w:sdt>
            <w:sdtPr>
              <w:tag w:val="goog_rdk_2114"/>
            </w:sdtPr>
            <w:sdtContent>
              <w:ins w:author="Gill Mattheus" w:id="1152" w:date="2024-07-21T13:35:58Z">
                <w:r w:rsidDel="00000000" w:rsidR="00000000" w:rsidRPr="00000000">
                  <w:rPr>
                    <w:rtl w:val="0"/>
                  </w:rPr>
                </w:r>
              </w:ins>
            </w:sdtContent>
          </w:sdt>
        </w:p>
      </w:sdtContent>
    </w:sdt>
    <w:sdt>
      <w:sdtPr>
        <w:tag w:val="goog_rdk_2117"/>
      </w:sdtPr>
      <w:sdtContent>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Gill Mattheus" w:id="1153" w:date="2024-07-21T13:35:58Z">
                <w:rPr>
                  <w:rFonts w:ascii="Cambria" w:cs="Cambria" w:eastAsia="Cambria" w:hAnsi="Cambria"/>
                  <w:b w:val="0"/>
                  <w:i w:val="0"/>
                  <w:smallCaps w:val="0"/>
                  <w:strike w:val="0"/>
                  <w:color w:val="000000"/>
                  <w:sz w:val="24"/>
                  <w:szCs w:val="24"/>
                  <w:u w:val="none"/>
                  <w:shd w:fill="auto" w:val="clear"/>
                  <w:vertAlign w:val="baseline"/>
                </w:rPr>
              </w:rPrChange>
            </w:rPr>
          </w:pPr>
          <w:sdt>
            <w:sdtPr>
              <w:tag w:val="goog_rdk_2116"/>
            </w:sdtPr>
            <w:sdtContent>
              <w:r w:rsidDel="00000000" w:rsidR="00000000" w:rsidRPr="00000000">
                <w:rPr>
                  <w:rtl w:val="0"/>
                </w:rPr>
              </w:r>
            </w:sdtContent>
          </w:sdt>
        </w:p>
      </w:sdtContent>
    </w:sdt>
    <w:sectPr>
      <w:headerReference r:id="rId9" w:type="default"/>
      <w:pgSz w:h="15840" w:w="12240" w:orient="portrait"/>
      <w:pgMar w:bottom="1440" w:top="1440" w:left="1440" w:right="1440" w:header="360" w:footer="360"/>
      <w:pgNumType w:start="1"/>
      <w:sectPrChange w:author="Gill Mattheus" w:id="0" w:date="2024-07-11T22:03:44Z">
        <w:sectPr w:rsidR="000000" w:rsidDel="000000" w:rsidRPr="000000" w:rsidSect="000000">
          <w:pgMar w:bottom="1440" w:top="1440" w:left="1440" w:right="1440" w:header="360" w:footer="360"/>
          <w:pgNumType w:start="1"/>
          <w:pgSz w:h="15840" w:w="12240" w:orient="portrait"/>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Gill Mattheus" w:id="3" w:date="2024-07-17T21:28:01Z">
    <w:sdt>
      <w:sdtPr>
        <w:tag w:val="goog_rdk_2122"/>
      </w:sdtPr>
      <w:sdtContent>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Gill Mattheus" w:id="1154" w:date="2024-07-11T22:03:44Z"/>
              <w:rFonts w:ascii="Arial" w:cs="Arial" w:eastAsia="Arial" w:hAnsi="Arial"/>
              <w:b w:val="0"/>
              <w:i w:val="0"/>
              <w:smallCaps w:val="0"/>
              <w:strike w:val="0"/>
              <w:color w:val="000000"/>
              <w:sz w:val="22"/>
              <w:szCs w:val="22"/>
              <w:u w:val="none"/>
              <w:shd w:fill="auto" w:val="clear"/>
              <w:vertAlign w:val="baseline"/>
            </w:rPr>
          </w:pPr>
          <w:sdt>
            <w:sdtPr>
              <w:tag w:val="goog_rdk_2121"/>
            </w:sdtPr>
            <w:sdtContent>
              <w:ins w:author="Gill Mattheus" w:id="1154" w:date="2024-07-11T22:03:4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Echt een bitch om te vertalen vind ik:</w:t>
                </w:r>
              </w:ins>
            </w:sdtContent>
          </w:sdt>
        </w:p>
      </w:sdtContent>
    </w:sdt>
    <w:sdt>
      <w:sdtPr>
        <w:tag w:val="goog_rdk_2124"/>
      </w:sdtPr>
      <w:sdtContent>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Gill Mattheus" w:id="1154" w:date="2024-07-11T22:03:44Z"/>
              <w:rFonts w:ascii="Arial" w:cs="Arial" w:eastAsia="Arial" w:hAnsi="Arial"/>
              <w:b w:val="0"/>
              <w:i w:val="0"/>
              <w:smallCaps w:val="0"/>
              <w:strike w:val="0"/>
              <w:color w:val="000000"/>
              <w:sz w:val="22"/>
              <w:szCs w:val="22"/>
              <w:u w:val="none"/>
              <w:shd w:fill="auto" w:val="clear"/>
              <w:vertAlign w:val="baseline"/>
            </w:rPr>
          </w:pPr>
          <w:sdt>
            <w:sdtPr>
              <w:tag w:val="goog_rdk_2123"/>
            </w:sdtPr>
            <w:sdtContent>
              <w:ins w:author="Gill Mattheus" w:id="1154" w:date="2024-07-11T22:03:4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spenders to have certainty that</w:t>
                </w:r>
              </w:ins>
            </w:sdtContent>
          </w:sdt>
        </w:p>
      </w:sdtContent>
    </w:sdt>
    <w:sdt>
      <w:sdtPr>
        <w:tag w:val="goog_rdk_2126"/>
      </w:sdtPr>
      <w:sdtContent>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Gill Mattheus" w:id="1154" w:date="2024-07-11T22:03:44Z"/>
              <w:rFonts w:ascii="Arial" w:cs="Arial" w:eastAsia="Arial" w:hAnsi="Arial"/>
              <w:b w:val="0"/>
              <w:i w:val="0"/>
              <w:smallCaps w:val="0"/>
              <w:strike w:val="0"/>
              <w:color w:val="000000"/>
              <w:sz w:val="22"/>
              <w:szCs w:val="22"/>
              <w:u w:val="none"/>
              <w:shd w:fill="auto" w:val="clear"/>
              <w:vertAlign w:val="baseline"/>
            </w:rPr>
          </w:pPr>
          <w:sdt>
            <w:sdtPr>
              <w:tag w:val="goog_rdk_2125"/>
            </w:sdtPr>
            <w:sdtContent>
              <w:ins w:author="Gill Mattheus" w:id="1154" w:date="2024-07-11T22:03:4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transaction is valid at the time it takes a spend to flood the network.</w:t>
                </w:r>
              </w:ins>
            </w:sdtContent>
          </w:sdt>
        </w:p>
      </w:sdtContent>
    </w:sdt>
  </w:comment>
  <w:comment w:author="Gill Mattheus" w:id="4" w:date="2024-07-18T21:02:01Z">
    <w:sdt>
      <w:sdtPr>
        <w:tag w:val="goog_rdk_2128"/>
      </w:sdtPr>
      <w:sdtContent>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Gill Mattheus" w:id="1154" w:date="2024-07-11T22:03:44Z"/>
              <w:rFonts w:ascii="Arial" w:cs="Arial" w:eastAsia="Arial" w:hAnsi="Arial"/>
              <w:b w:val="0"/>
              <w:i w:val="0"/>
              <w:smallCaps w:val="0"/>
              <w:strike w:val="0"/>
              <w:color w:val="000000"/>
              <w:sz w:val="22"/>
              <w:szCs w:val="22"/>
              <w:u w:val="none"/>
              <w:shd w:fill="auto" w:val="clear"/>
              <w:vertAlign w:val="baseline"/>
            </w:rPr>
          </w:pPr>
          <w:sdt>
            <w:sdtPr>
              <w:tag w:val="goog_rdk_2127"/>
            </w:sdtPr>
            <w:sdtContent>
              <w:ins w:author="Gill Mattheus" w:id="1154" w:date="2024-07-11T22:03:4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Schrijf het even zo want ik weet niet precies in welke context papers bedoeld word bij deze. Artikels, witboeken, thesissen, ..?</w:t>
                </w:r>
              </w:ins>
            </w:sdtContent>
          </w:sdt>
        </w:p>
      </w:sdtContent>
    </w:sdt>
  </w:comment>
  <w:comment w:author="Gill Mattheus" w:id="2" w:date="2024-07-10T14:42:18Z">
    <w:sdt>
      <w:sdtPr>
        <w:tag w:val="goog_rdk_2130"/>
      </w:sdtPr>
      <w:sdtContent>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Gill Mattheus" w:id="1154" w:date="2024-07-11T22:03:44Z"/>
              <w:rFonts w:ascii="Arial" w:cs="Arial" w:eastAsia="Arial" w:hAnsi="Arial"/>
              <w:b w:val="0"/>
              <w:i w:val="0"/>
              <w:smallCaps w:val="0"/>
              <w:strike w:val="0"/>
              <w:color w:val="000000"/>
              <w:sz w:val="22"/>
              <w:szCs w:val="22"/>
              <w:u w:val="none"/>
              <w:shd w:fill="auto" w:val="clear"/>
              <w:vertAlign w:val="baseline"/>
            </w:rPr>
          </w:pPr>
          <w:sdt>
            <w:sdtPr>
              <w:tag w:val="goog_rdk_2129"/>
            </w:sdtPr>
            <w:sdtContent>
              <w:ins w:author="Gill Mattheus" w:id="1154" w:date="2024-07-11T22:03:4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 het zoals de auteur ook niet aan mekaar schrijven want Satoshi heeft het nooit "blockchain" genoemd. In de mailing lijst werd er wel los even gesproken van een "block chain"</w:t>
                </w:r>
              </w:ins>
            </w:sdtContent>
          </w:sdt>
        </w:p>
      </w:sdtContent>
    </w:sdt>
  </w:comment>
  <w:comment w:author="Gill Mattheus" w:id="1" w:date="2024-07-09T18:46:30Z">
    <w:sdt>
      <w:sdtPr>
        <w:tag w:val="goog_rdk_2132"/>
      </w:sdtPr>
      <w:sdtContent>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Gill Mattheus" w:id="1154" w:date="2024-07-11T22:03:44Z"/>
              <w:rFonts w:ascii="Arial" w:cs="Arial" w:eastAsia="Arial" w:hAnsi="Arial"/>
              <w:b w:val="0"/>
              <w:i w:val="0"/>
              <w:smallCaps w:val="0"/>
              <w:strike w:val="0"/>
              <w:color w:val="000000"/>
              <w:sz w:val="22"/>
              <w:szCs w:val="22"/>
              <w:u w:val="none"/>
              <w:shd w:fill="auto" w:val="clear"/>
              <w:vertAlign w:val="baseline"/>
            </w:rPr>
          </w:pPr>
          <w:sdt>
            <w:sdtPr>
              <w:tag w:val="goog_rdk_2131"/>
            </w:sdtPr>
            <w:sdtContent>
              <w:ins w:author="Gill Mattheus" w:id="1154" w:date="2024-07-11T22:03:4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DItto (Deficit spending)</w:t>
                </w:r>
              </w:ins>
            </w:sdtContent>
          </w:sdt>
        </w:p>
      </w:sdtContent>
    </w:sdt>
  </w:comment>
  <w:comment w:author="Gill Mattheus" w:id="0" w:date="2024-07-09T18:46:03Z">
    <w:sdt>
      <w:sdtPr>
        <w:tag w:val="goog_rdk_2134"/>
      </w:sdtPr>
      <w:sdtContent>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Gill Mattheus" w:id="1154" w:date="2024-07-11T22:03:44Z"/>
              <w:rFonts w:ascii="Arial" w:cs="Arial" w:eastAsia="Arial" w:hAnsi="Arial"/>
              <w:b w:val="0"/>
              <w:i w:val="0"/>
              <w:smallCaps w:val="0"/>
              <w:strike w:val="0"/>
              <w:color w:val="000000"/>
              <w:sz w:val="22"/>
              <w:szCs w:val="22"/>
              <w:u w:val="none"/>
              <w:shd w:fill="auto" w:val="clear"/>
              <w:vertAlign w:val="baseline"/>
            </w:rPr>
          </w:pPr>
          <w:sdt>
            <w:sdtPr>
              <w:tag w:val="goog_rdk_2133"/>
            </w:sdtPr>
            <w:sdtContent>
              <w:ins w:author="Gill Mattheus" w:id="1154" w:date="2024-07-11T22:03:4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Defecit spending: Ben niet zeker of dit 100% overeenkomt</w:t>
                </w:r>
              </w:ins>
            </w:sdtContent>
          </w:sdt>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161" w15:done="0"/>
  <w15:commentEx w15:paraId="00000162" w15:done="0"/>
  <w15:commentEx w15:paraId="00000163" w15:done="0"/>
  <w15:commentEx w15:paraId="00000164" w15:done="0"/>
  <w15:commentEx w15:paraId="0000016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sdt>
    <w:sdtPr>
      <w:tag w:val="goog_rdk_2120"/>
    </w:sdtPr>
    <w:sdtContent>
      <w:p w:rsidR="00000000" w:rsidDel="00000000" w:rsidP="00000000" w:rsidRDefault="00000000" w:rsidRPr="00000000" w14:paraId="0000015E">
        <w:pPr>
          <w:rPr>
            <w:ins w:author="Gill Mattheus" w:id="1154" w:date="2024-07-11T22:03:44Z"/>
            <w:rFonts w:ascii="Cambria" w:cs="Cambria" w:eastAsia="Cambria" w:hAnsi="Cambria"/>
            <w:b w:val="0"/>
            <w:i w:val="0"/>
            <w:smallCaps w:val="0"/>
            <w:strike w:val="0"/>
            <w:color w:val="000000"/>
            <w:sz w:val="24"/>
            <w:szCs w:val="24"/>
            <w:u w:val="none"/>
            <w:shd w:fill="auto" w:val="clear"/>
            <w:vertAlign w:val="baseline"/>
          </w:rPr>
        </w:pPr>
        <w:sdt>
          <w:sdtPr>
            <w:tag w:val="goog_rdk_2119"/>
          </w:sdtPr>
          <w:sdtContent>
            <w:ins w:author="Gill Mattheus" w:id="1154" w:date="2024-07-11T22:03:44Z">
              <w:r w:rsidDel="00000000" w:rsidR="00000000" w:rsidRPr="00000000">
                <w:rPr>
                  <w:rtl w:val="0"/>
                </w:rPr>
              </w:r>
            </w:ins>
          </w:sdtContent>
        </w:sdt>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CdHcvnX1sJPFKmsBBAb/JVAbFg==">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2024-07-02T15:09:06Z</dcterms:created>
</cp:coreProperties>
</file>